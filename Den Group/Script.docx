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732D559" w:rsidP="0AF7061A" w:rsidRDefault="2732D559" w14:paraId="6CCA5E98" w14:textId="14FE6DA4">
      <w:pPr>
        <w:spacing w:line="257" w:lineRule="auto"/>
      </w:pPr>
      <w:r w:rsidRPr="79196765">
        <w:rPr>
          <w:rFonts w:ascii="Calibri" w:hAnsi="Calibri" w:eastAsia="Calibri" w:cs="Calibri"/>
          <w:sz w:val="22"/>
          <w:szCs w:val="22"/>
          <w:lang w:val="en-US"/>
        </w:rPr>
        <w:t xml:space="preserve">E: </w:t>
      </w:r>
      <w:r>
        <w:tab/>
      </w:r>
      <w:r w:rsidRPr="1017A65D">
        <w:rPr>
          <w:rFonts w:ascii="Calibri" w:hAnsi="Calibri" w:eastAsia="Calibri" w:cs="Calibri"/>
          <w:sz w:val="22"/>
          <w:szCs w:val="22"/>
          <w:lang w:val="en-US"/>
        </w:rPr>
        <w:t xml:space="preserve">Hello, so </w:t>
      </w:r>
      <w:r w:rsidRPr="1017A65D" w:rsidR="00252D5D">
        <w:rPr>
          <w:rFonts w:ascii="Calibri" w:hAnsi="Calibri" w:eastAsia="Calibri" w:cs="Calibri"/>
          <w:sz w:val="22"/>
          <w:szCs w:val="22"/>
          <w:lang w:val="en-US"/>
        </w:rPr>
        <w:t>what</w:t>
      </w:r>
      <w:r w:rsidRPr="6E784F89">
        <w:rPr>
          <w:rFonts w:ascii="Calibri" w:hAnsi="Calibri" w:eastAsia="Calibri" w:cs="Calibri"/>
          <w:sz w:val="22"/>
          <w:szCs w:val="22"/>
          <w:lang w:val="en-US"/>
        </w:rPr>
        <w:t xml:space="preserve"> brought you in </w:t>
      </w:r>
      <w:r w:rsidRPr="1A066D03">
        <w:rPr>
          <w:rFonts w:ascii="Calibri" w:hAnsi="Calibri" w:eastAsia="Calibri" w:cs="Calibri"/>
          <w:sz w:val="22"/>
          <w:szCs w:val="22"/>
          <w:lang w:val="en-US"/>
        </w:rPr>
        <w:t>today?</w:t>
      </w:r>
    </w:p>
    <w:p w:rsidR="2732D559" w:rsidP="0FBEDF30" w:rsidRDefault="2732D559" w14:paraId="60AF1E8F" w14:textId="5C3C614E">
      <w:pPr>
        <w:spacing w:line="257" w:lineRule="auto"/>
        <w:rPr>
          <w:rFonts w:ascii="Calibri" w:hAnsi="Calibri" w:eastAsia="Calibri" w:cs="Calibri"/>
          <w:sz w:val="22"/>
          <w:szCs w:val="22"/>
          <w:lang w:val="en-US"/>
        </w:rPr>
      </w:pPr>
      <w:r w:rsidRPr="0FBEDF30">
        <w:rPr>
          <w:rFonts w:ascii="Calibri" w:hAnsi="Calibri" w:eastAsia="Calibri" w:cs="Calibri"/>
          <w:sz w:val="22"/>
          <w:szCs w:val="22"/>
          <w:lang w:val="en-US"/>
        </w:rPr>
        <w:t>A</w:t>
      </w:r>
      <w:r w:rsidRPr="79196765">
        <w:rPr>
          <w:rFonts w:ascii="Calibri" w:hAnsi="Calibri" w:eastAsia="Calibri" w:cs="Calibri"/>
          <w:sz w:val="22"/>
          <w:szCs w:val="22"/>
          <w:lang w:val="en-US"/>
        </w:rPr>
        <w:t>:</w:t>
      </w:r>
      <w:r>
        <w:tab/>
      </w:r>
      <w:r w:rsidRPr="6E784F89">
        <w:rPr>
          <w:rFonts w:ascii="Calibri" w:hAnsi="Calibri" w:eastAsia="Calibri" w:cs="Calibri"/>
          <w:sz w:val="22"/>
          <w:szCs w:val="22"/>
          <w:lang w:val="en-US"/>
        </w:rPr>
        <w:t xml:space="preserve"> </w:t>
      </w:r>
      <w:r w:rsidRPr="4AB135AF">
        <w:rPr>
          <w:rFonts w:ascii="Calibri" w:hAnsi="Calibri" w:eastAsia="Calibri" w:cs="Calibri"/>
          <w:sz w:val="22"/>
          <w:szCs w:val="22"/>
          <w:lang w:val="en-US"/>
        </w:rPr>
        <w:t>I have this pain in</w:t>
      </w:r>
      <w:r w:rsidRPr="6E784F89">
        <w:rPr>
          <w:rFonts w:ascii="Calibri" w:hAnsi="Calibri" w:eastAsia="Calibri" w:cs="Calibri"/>
          <w:sz w:val="22"/>
          <w:szCs w:val="22"/>
          <w:lang w:val="en-US"/>
        </w:rPr>
        <w:t xml:space="preserve"> my chest, </w:t>
      </w:r>
      <w:r w:rsidRPr="4AB135AF">
        <w:rPr>
          <w:rFonts w:ascii="Calibri" w:hAnsi="Calibri" w:eastAsia="Calibri" w:cs="Calibri"/>
          <w:sz w:val="22"/>
          <w:szCs w:val="22"/>
          <w:lang w:val="en-US"/>
        </w:rPr>
        <w:t>like a stabbing</w:t>
      </w:r>
      <w:r w:rsidRPr="6E784F89">
        <w:rPr>
          <w:rFonts w:ascii="Calibri" w:hAnsi="Calibri" w:eastAsia="Calibri" w:cs="Calibri"/>
          <w:sz w:val="22"/>
          <w:szCs w:val="22"/>
          <w:lang w:val="en-US"/>
        </w:rPr>
        <w:t xml:space="preserve"> pain, and my backs been </w:t>
      </w:r>
      <w:r w:rsidRPr="47F8BCD2">
        <w:rPr>
          <w:rFonts w:ascii="Calibri" w:hAnsi="Calibri" w:eastAsia="Calibri" w:cs="Calibri"/>
          <w:sz w:val="22"/>
          <w:szCs w:val="22"/>
          <w:lang w:val="en-US"/>
        </w:rPr>
        <w:t>hurting</w:t>
      </w:r>
      <w:r w:rsidRPr="6E784F89">
        <w:rPr>
          <w:rFonts w:ascii="Calibri" w:hAnsi="Calibri" w:eastAsia="Calibri" w:cs="Calibri"/>
          <w:sz w:val="22"/>
          <w:szCs w:val="22"/>
          <w:lang w:val="en-US"/>
        </w:rPr>
        <w:t xml:space="preserve"> as well</w:t>
      </w:r>
    </w:p>
    <w:p w:rsidR="2732D559" w:rsidP="4C301A21" w:rsidRDefault="2732D559" w14:paraId="0D444DA9" w14:textId="5FC18AF6">
      <w:pPr>
        <w:spacing w:line="257" w:lineRule="auto"/>
        <w:ind w:left="720"/>
        <w:rPr>
          <w:rFonts w:ascii="Calibri" w:hAnsi="Calibri" w:eastAsia="Calibri" w:cs="Calibri"/>
          <w:sz w:val="22"/>
          <w:szCs w:val="22"/>
        </w:rPr>
      </w:pPr>
      <w:r w:rsidRPr="6F96C13A">
        <w:rPr>
          <w:rFonts w:ascii="Calibri" w:hAnsi="Calibri" w:eastAsia="Calibri" w:cs="Calibri"/>
          <w:sz w:val="22"/>
          <w:szCs w:val="22"/>
        </w:rPr>
        <w:t xml:space="preserve">it hurts a lot, it’s </w:t>
      </w:r>
      <w:proofErr w:type="gramStart"/>
      <w:r w:rsidRPr="6F96C13A">
        <w:rPr>
          <w:rFonts w:ascii="Calibri" w:hAnsi="Calibri" w:eastAsia="Calibri" w:cs="Calibri"/>
          <w:sz w:val="22"/>
          <w:szCs w:val="22"/>
        </w:rPr>
        <w:t>really painful</w:t>
      </w:r>
      <w:proofErr w:type="gramEnd"/>
      <w:r w:rsidRPr="6F96C13A" w:rsidR="00252D5D">
        <w:rPr>
          <w:rFonts w:ascii="Calibri" w:hAnsi="Calibri" w:eastAsia="Calibri" w:cs="Calibri"/>
          <w:sz w:val="22"/>
          <w:szCs w:val="22"/>
        </w:rPr>
        <w:t>.</w:t>
      </w:r>
      <w:r w:rsidRPr="6F96C13A">
        <w:rPr>
          <w:rFonts w:ascii="Calibri" w:hAnsi="Calibri" w:eastAsia="Calibri" w:cs="Calibri"/>
          <w:sz w:val="22"/>
          <w:szCs w:val="22"/>
        </w:rPr>
        <w:t xml:space="preserve">  </w:t>
      </w:r>
    </w:p>
    <w:p w:rsidR="2732D559" w:rsidP="1017A65D" w:rsidRDefault="2732D559" w14:paraId="3E9D0FC4" w14:textId="2CE26DE4">
      <w:pPr>
        <w:spacing w:line="257" w:lineRule="auto"/>
      </w:pPr>
      <w:r w:rsidRPr="1017A65D">
        <w:rPr>
          <w:rFonts w:ascii="Calibri" w:hAnsi="Calibri" w:eastAsia="Calibri" w:cs="Calibri"/>
          <w:sz w:val="22"/>
          <w:szCs w:val="22"/>
          <w:lang w:val="en-US"/>
        </w:rPr>
        <w:t>E:</w:t>
      </w:r>
      <w:r>
        <w:tab/>
      </w:r>
      <w:r w:rsidRPr="6E784F89">
        <w:rPr>
          <w:rFonts w:ascii="Calibri" w:hAnsi="Calibri" w:eastAsia="Calibri" w:cs="Calibri"/>
          <w:sz w:val="22"/>
          <w:szCs w:val="22"/>
          <w:lang w:val="en-US"/>
        </w:rPr>
        <w:t xml:space="preserve"> </w:t>
      </w:r>
      <w:r w:rsidR="00F6566D">
        <w:rPr>
          <w:rFonts w:ascii="Calibri" w:hAnsi="Calibri" w:eastAsia="Calibri" w:cs="Calibri"/>
          <w:sz w:val="22"/>
          <w:szCs w:val="22"/>
          <w:lang w:val="en-US"/>
        </w:rPr>
        <w:t>H</w:t>
      </w:r>
      <w:r w:rsidRPr="6E784F89">
        <w:rPr>
          <w:rFonts w:ascii="Calibri" w:hAnsi="Calibri" w:eastAsia="Calibri" w:cs="Calibri"/>
          <w:sz w:val="22"/>
          <w:szCs w:val="22"/>
          <w:lang w:val="en-US"/>
        </w:rPr>
        <w:t xml:space="preserve">ow long has </w:t>
      </w:r>
      <w:r w:rsidR="00651285">
        <w:rPr>
          <w:rFonts w:ascii="Calibri" w:hAnsi="Calibri" w:eastAsia="Calibri" w:cs="Calibri"/>
          <w:sz w:val="22"/>
          <w:szCs w:val="22"/>
          <w:lang w:val="en-US"/>
        </w:rPr>
        <w:t xml:space="preserve">it been since you </w:t>
      </w:r>
      <w:r w:rsidR="00376051">
        <w:rPr>
          <w:rFonts w:ascii="Calibri" w:hAnsi="Calibri" w:eastAsia="Calibri" w:cs="Calibri"/>
          <w:sz w:val="22"/>
          <w:szCs w:val="22"/>
          <w:lang w:val="en-US"/>
        </w:rPr>
        <w:t>first</w:t>
      </w:r>
      <w:r w:rsidR="00651285">
        <w:rPr>
          <w:rFonts w:ascii="Calibri" w:hAnsi="Calibri" w:eastAsia="Calibri" w:cs="Calibri"/>
          <w:sz w:val="22"/>
          <w:szCs w:val="22"/>
          <w:lang w:val="en-US"/>
        </w:rPr>
        <w:t xml:space="preserve"> experienced </w:t>
      </w:r>
      <w:r w:rsidRPr="6E784F89">
        <w:rPr>
          <w:rFonts w:ascii="Calibri" w:hAnsi="Calibri" w:eastAsia="Calibri" w:cs="Calibri"/>
          <w:sz w:val="22"/>
          <w:szCs w:val="22"/>
          <w:lang w:val="en-US"/>
        </w:rPr>
        <w:t>the pain</w:t>
      </w:r>
      <w:r w:rsidR="00651285">
        <w:rPr>
          <w:rFonts w:ascii="Calibri" w:hAnsi="Calibri" w:eastAsia="Calibri" w:cs="Calibri"/>
          <w:sz w:val="22"/>
          <w:szCs w:val="22"/>
          <w:lang w:val="en-US"/>
        </w:rPr>
        <w:t>?</w:t>
      </w:r>
      <w:r w:rsidRPr="6E784F89">
        <w:rPr>
          <w:rFonts w:ascii="Calibri" w:hAnsi="Calibri" w:eastAsia="Calibri" w:cs="Calibri"/>
          <w:sz w:val="22"/>
          <w:szCs w:val="22"/>
          <w:lang w:val="en-US"/>
        </w:rPr>
        <w:t xml:space="preserve"> </w:t>
      </w:r>
    </w:p>
    <w:p w:rsidR="2732D559" w:rsidP="336074E1" w:rsidRDefault="2732D559" w14:paraId="25E07927" w14:textId="308DF199">
      <w:pPr>
        <w:spacing w:line="257" w:lineRule="auto"/>
        <w:rPr>
          <w:rFonts w:ascii="Calibri" w:hAnsi="Calibri" w:eastAsia="Calibri" w:cs="Calibri"/>
          <w:sz w:val="22"/>
          <w:szCs w:val="22"/>
          <w:lang w:val="en-US"/>
        </w:rPr>
      </w:pPr>
      <w:r w:rsidRPr="1135B475">
        <w:rPr>
          <w:rFonts w:ascii="Calibri" w:hAnsi="Calibri" w:eastAsia="Calibri" w:cs="Calibri"/>
          <w:sz w:val="22"/>
          <w:szCs w:val="22"/>
          <w:lang w:val="en-US"/>
        </w:rPr>
        <w:t xml:space="preserve">A: </w:t>
      </w:r>
      <w:r>
        <w:tab/>
      </w:r>
      <w:r w:rsidR="00376051">
        <w:rPr>
          <w:rFonts w:ascii="Calibri" w:hAnsi="Calibri" w:eastAsia="Calibri" w:cs="Calibri"/>
          <w:sz w:val="22"/>
          <w:szCs w:val="22"/>
        </w:rPr>
        <w:t>I</w:t>
      </w:r>
      <w:r w:rsidRPr="6E784F89" w:rsidR="00376051">
        <w:rPr>
          <w:rFonts w:ascii="Calibri" w:hAnsi="Calibri" w:eastAsia="Calibri" w:cs="Calibri"/>
          <w:sz w:val="22"/>
          <w:szCs w:val="22"/>
          <w:lang w:val="en-US"/>
        </w:rPr>
        <w:t>t</w:t>
      </w:r>
      <w:r w:rsidRPr="6E784F89">
        <w:rPr>
          <w:rFonts w:ascii="Calibri" w:hAnsi="Calibri" w:eastAsia="Calibri" w:cs="Calibri"/>
          <w:sz w:val="22"/>
          <w:szCs w:val="22"/>
          <w:lang w:val="en-US"/>
        </w:rPr>
        <w:t xml:space="preserve"> just started recently</w:t>
      </w:r>
      <w:r w:rsidRPr="1135B475">
        <w:rPr>
          <w:rFonts w:ascii="Calibri" w:hAnsi="Calibri" w:eastAsia="Calibri" w:cs="Calibri"/>
          <w:sz w:val="22"/>
          <w:szCs w:val="22"/>
          <w:lang w:val="en-US"/>
        </w:rPr>
        <w:t xml:space="preserve">, </w:t>
      </w:r>
      <w:r w:rsidRPr="6E784F89">
        <w:rPr>
          <w:rFonts w:ascii="Calibri" w:hAnsi="Calibri" w:eastAsia="Calibri" w:cs="Calibri"/>
          <w:sz w:val="22"/>
          <w:szCs w:val="22"/>
          <w:lang w:val="en-US"/>
        </w:rPr>
        <w:t>like this morning</w:t>
      </w:r>
      <w:ins w:author="Microsoft Word" w:date="2024-05-28T10:08:00Z" w:id="0">
        <w:r w:rsidR="00261383">
          <w:rPr>
            <w:rFonts w:ascii="Calibri" w:hAnsi="Calibri" w:eastAsia="Calibri" w:cs="Calibri"/>
            <w:sz w:val="22"/>
            <w:szCs w:val="22"/>
            <w:lang w:val="en-US"/>
          </w:rPr>
          <w:t>.</w:t>
        </w:r>
      </w:ins>
      <w:r w:rsidRPr="6E784F89">
        <w:rPr>
          <w:rFonts w:ascii="Calibri" w:hAnsi="Calibri" w:eastAsia="Calibri" w:cs="Calibri"/>
          <w:sz w:val="22"/>
          <w:szCs w:val="22"/>
          <w:lang w:val="en-US"/>
        </w:rPr>
        <w:t xml:space="preserve">  </w:t>
      </w:r>
    </w:p>
    <w:p w:rsidR="2732D559" w:rsidP="1135B475" w:rsidRDefault="2732D559" w14:paraId="2C146989" w14:textId="60B5F365">
      <w:pPr>
        <w:spacing w:line="257" w:lineRule="auto"/>
      </w:pPr>
      <w:r w:rsidRPr="1135B475">
        <w:rPr>
          <w:rFonts w:ascii="Calibri" w:hAnsi="Calibri" w:eastAsia="Calibri" w:cs="Calibri"/>
          <w:sz w:val="22"/>
          <w:szCs w:val="22"/>
          <w:lang w:val="en-US"/>
        </w:rPr>
        <w:t>E:</w:t>
      </w:r>
      <w:r>
        <w:tab/>
      </w:r>
      <w:r w:rsidR="00261383">
        <w:rPr>
          <w:rFonts w:ascii="Calibri" w:hAnsi="Calibri" w:eastAsia="Calibri" w:cs="Calibri"/>
          <w:sz w:val="22"/>
          <w:szCs w:val="22"/>
          <w:lang w:val="en-US"/>
        </w:rPr>
        <w:t>D</w:t>
      </w:r>
      <w:r w:rsidRPr="6E784F89">
        <w:rPr>
          <w:rFonts w:ascii="Calibri" w:hAnsi="Calibri" w:eastAsia="Calibri" w:cs="Calibri"/>
          <w:sz w:val="22"/>
          <w:szCs w:val="22"/>
          <w:lang w:val="en-US"/>
        </w:rPr>
        <w:t xml:space="preserve">o you feel breathless at all? </w:t>
      </w:r>
    </w:p>
    <w:p w:rsidR="2732D559" w:rsidP="336074E1" w:rsidRDefault="2732D559" w14:paraId="72A25311" w14:textId="3D4CAB10">
      <w:pPr>
        <w:spacing w:line="257" w:lineRule="auto"/>
        <w:rPr>
          <w:rFonts w:ascii="Calibri" w:hAnsi="Calibri" w:eastAsia="Calibri" w:cs="Calibri"/>
          <w:sz w:val="22"/>
          <w:szCs w:val="22"/>
          <w:lang w:val="en-US"/>
        </w:rPr>
      </w:pPr>
      <w:r w:rsidRPr="1135B475">
        <w:rPr>
          <w:rFonts w:ascii="Calibri" w:hAnsi="Calibri" w:eastAsia="Calibri" w:cs="Calibri"/>
          <w:sz w:val="22"/>
          <w:szCs w:val="22"/>
          <w:lang w:val="en-US"/>
        </w:rPr>
        <w:t>A:</w:t>
      </w:r>
      <w:r>
        <w:tab/>
      </w:r>
      <w:r w:rsidR="0034798D">
        <w:rPr>
          <w:rFonts w:ascii="Calibri" w:hAnsi="Calibri" w:eastAsia="Calibri" w:cs="Calibri"/>
          <w:sz w:val="22"/>
          <w:szCs w:val="22"/>
          <w:lang w:val="en-US"/>
        </w:rPr>
        <w:t>No</w:t>
      </w:r>
    </w:p>
    <w:p w:rsidR="2732D559" w:rsidP="1135B475" w:rsidRDefault="2732D559" w14:paraId="38290BD2" w14:textId="2F21AB1E">
      <w:pPr>
        <w:spacing w:line="257" w:lineRule="auto"/>
      </w:pPr>
      <w:r w:rsidRPr="1135B475">
        <w:rPr>
          <w:rFonts w:ascii="Calibri" w:hAnsi="Calibri" w:eastAsia="Calibri" w:cs="Calibri"/>
          <w:sz w:val="22"/>
          <w:szCs w:val="22"/>
          <w:lang w:val="en-US"/>
        </w:rPr>
        <w:t>E:</w:t>
      </w:r>
      <w:r>
        <w:tab/>
      </w:r>
      <w:r w:rsidR="005372FA">
        <w:rPr>
          <w:rFonts w:ascii="Calibri" w:hAnsi="Calibri" w:eastAsia="Calibri" w:cs="Calibri"/>
          <w:sz w:val="22"/>
          <w:szCs w:val="22"/>
          <w:lang w:val="en-US"/>
        </w:rPr>
        <w:t>D</w:t>
      </w:r>
      <w:r w:rsidRPr="6E784F89">
        <w:rPr>
          <w:rFonts w:ascii="Calibri" w:hAnsi="Calibri" w:eastAsia="Calibri" w:cs="Calibri"/>
          <w:sz w:val="22"/>
          <w:szCs w:val="22"/>
          <w:lang w:val="en-US"/>
        </w:rPr>
        <w:t>o you have any other medical history</w:t>
      </w:r>
      <w:r w:rsidR="005372FA">
        <w:rPr>
          <w:rFonts w:ascii="Calibri" w:hAnsi="Calibri" w:eastAsia="Calibri" w:cs="Calibri"/>
          <w:sz w:val="22"/>
          <w:szCs w:val="22"/>
          <w:lang w:val="en-US"/>
        </w:rPr>
        <w:t>?</w:t>
      </w:r>
    </w:p>
    <w:p w:rsidR="2732D559" w:rsidP="336074E1" w:rsidRDefault="2732D559" w14:paraId="46287D68" w14:textId="6F57078F">
      <w:pPr>
        <w:spacing w:line="257" w:lineRule="auto"/>
        <w:rPr>
          <w:rFonts w:ascii="Calibri" w:hAnsi="Calibri" w:eastAsia="Calibri" w:cs="Calibri"/>
          <w:sz w:val="22"/>
          <w:szCs w:val="22"/>
          <w:lang w:val="en-US"/>
        </w:rPr>
      </w:pPr>
      <w:r w:rsidRPr="7B154BBB">
        <w:rPr>
          <w:rFonts w:ascii="Calibri" w:hAnsi="Calibri" w:eastAsia="Calibri" w:cs="Calibri"/>
          <w:sz w:val="22"/>
          <w:szCs w:val="22"/>
          <w:lang w:val="en-US"/>
        </w:rPr>
        <w:t>A:</w:t>
      </w:r>
      <w:r>
        <w:tab/>
      </w:r>
      <w:r w:rsidR="005372FA">
        <w:rPr>
          <w:rFonts w:ascii="Calibri" w:hAnsi="Calibri" w:eastAsia="Calibri" w:cs="Calibri"/>
          <w:sz w:val="22"/>
          <w:szCs w:val="22"/>
          <w:lang w:val="en-US"/>
        </w:rPr>
        <w:t>I</w:t>
      </w:r>
      <w:r w:rsidRPr="6E784F89">
        <w:rPr>
          <w:rFonts w:ascii="Calibri" w:hAnsi="Calibri" w:eastAsia="Calibri" w:cs="Calibri"/>
          <w:sz w:val="22"/>
          <w:szCs w:val="22"/>
          <w:lang w:val="en-US"/>
        </w:rPr>
        <w:t xml:space="preserve"> don’t know</w:t>
      </w:r>
      <w:r w:rsidR="005372FA">
        <w:rPr>
          <w:rFonts w:ascii="Calibri" w:hAnsi="Calibri" w:eastAsia="Calibri" w:cs="Calibri"/>
          <w:sz w:val="22"/>
          <w:szCs w:val="22"/>
          <w:lang w:val="en-US"/>
        </w:rPr>
        <w:t>….</w:t>
      </w:r>
      <w:r w:rsidR="00897435">
        <w:rPr>
          <w:rFonts w:ascii="Calibri" w:hAnsi="Calibri" w:eastAsia="Calibri" w:cs="Calibri"/>
          <w:sz w:val="22"/>
          <w:szCs w:val="22"/>
          <w:lang w:val="en-US"/>
        </w:rPr>
        <w:t xml:space="preserve"> </w:t>
      </w:r>
      <w:proofErr w:type="gramStart"/>
      <w:r w:rsidR="005372FA">
        <w:rPr>
          <w:rFonts w:ascii="Calibri" w:hAnsi="Calibri" w:eastAsia="Calibri" w:cs="Calibri"/>
          <w:sz w:val="22"/>
          <w:szCs w:val="22"/>
          <w:lang w:val="en-US"/>
        </w:rPr>
        <w:t>umm</w:t>
      </w:r>
      <w:proofErr w:type="gramEnd"/>
      <w:r w:rsidR="005372FA">
        <w:rPr>
          <w:rFonts w:ascii="Calibri" w:hAnsi="Calibri" w:eastAsia="Calibri" w:cs="Calibri"/>
          <w:sz w:val="22"/>
          <w:szCs w:val="22"/>
          <w:lang w:val="en-US"/>
        </w:rPr>
        <w:t xml:space="preserve"> I’m not sure.</w:t>
      </w:r>
    </w:p>
    <w:p w:rsidR="2732D559" w:rsidP="7B154BBB" w:rsidRDefault="2732D559" w14:paraId="7A6D6C70" w14:textId="0A4F4F4A">
      <w:pPr>
        <w:spacing w:line="257" w:lineRule="auto"/>
      </w:pPr>
      <w:r w:rsidRPr="7AB2104E">
        <w:rPr>
          <w:rFonts w:ascii="Calibri" w:hAnsi="Calibri" w:eastAsia="Calibri" w:cs="Calibri"/>
          <w:sz w:val="22"/>
          <w:szCs w:val="22"/>
          <w:lang w:val="en-US"/>
        </w:rPr>
        <w:t>E:</w:t>
      </w:r>
      <w:r w:rsidRPr="6E784F89">
        <w:rPr>
          <w:rFonts w:ascii="Calibri" w:hAnsi="Calibri" w:eastAsia="Calibri" w:cs="Calibri"/>
          <w:sz w:val="22"/>
          <w:szCs w:val="22"/>
          <w:lang w:val="en-US"/>
        </w:rPr>
        <w:t xml:space="preserve"> </w:t>
      </w:r>
      <w:r>
        <w:tab/>
      </w:r>
      <w:r w:rsidR="005372FA">
        <w:rPr>
          <w:rFonts w:ascii="Calibri" w:hAnsi="Calibri" w:eastAsia="Calibri" w:cs="Calibri"/>
          <w:sz w:val="22"/>
          <w:szCs w:val="22"/>
          <w:lang w:val="en-US"/>
        </w:rPr>
        <w:t>A</w:t>
      </w:r>
      <w:r w:rsidRPr="6E784F89">
        <w:rPr>
          <w:rFonts w:ascii="Calibri" w:hAnsi="Calibri" w:eastAsia="Calibri" w:cs="Calibri"/>
          <w:sz w:val="22"/>
          <w:szCs w:val="22"/>
          <w:lang w:val="en-US"/>
        </w:rPr>
        <w:t xml:space="preserve">re you on </w:t>
      </w:r>
      <w:r w:rsidR="005372FA">
        <w:rPr>
          <w:rFonts w:ascii="Calibri" w:hAnsi="Calibri" w:eastAsia="Calibri" w:cs="Calibri"/>
          <w:sz w:val="22"/>
          <w:szCs w:val="22"/>
          <w:lang w:val="en-US"/>
        </w:rPr>
        <w:t xml:space="preserve">any </w:t>
      </w:r>
      <w:r w:rsidRPr="6E784F89">
        <w:rPr>
          <w:rFonts w:ascii="Calibri" w:hAnsi="Calibri" w:eastAsia="Calibri" w:cs="Calibri"/>
          <w:sz w:val="22"/>
          <w:szCs w:val="22"/>
          <w:lang w:val="en-US"/>
        </w:rPr>
        <w:t>medication</w:t>
      </w:r>
      <w:r w:rsidR="005372FA">
        <w:rPr>
          <w:rFonts w:ascii="Calibri" w:hAnsi="Calibri" w:eastAsia="Calibri" w:cs="Calibri"/>
          <w:sz w:val="22"/>
          <w:szCs w:val="22"/>
          <w:lang w:val="en-US"/>
        </w:rPr>
        <w:t>?</w:t>
      </w:r>
    </w:p>
    <w:p w:rsidR="2732D559" w:rsidP="7B154BBB" w:rsidRDefault="2732D559" w14:paraId="1200EAEF" w14:textId="134CED56">
      <w:pPr>
        <w:spacing w:line="257" w:lineRule="auto"/>
      </w:pPr>
      <w:r w:rsidRPr="2F736ED1">
        <w:rPr>
          <w:rFonts w:ascii="Calibri" w:hAnsi="Calibri" w:eastAsia="Calibri" w:cs="Calibri"/>
          <w:sz w:val="22"/>
          <w:szCs w:val="22"/>
          <w:lang w:val="en-US"/>
        </w:rPr>
        <w:t xml:space="preserve">A: </w:t>
      </w:r>
      <w:r>
        <w:tab/>
      </w:r>
      <w:r w:rsidRPr="3244A88C">
        <w:rPr>
          <w:rFonts w:ascii="Calibri" w:hAnsi="Calibri" w:eastAsia="Calibri" w:cs="Calibri"/>
          <w:sz w:val="22"/>
          <w:szCs w:val="22"/>
          <w:lang w:val="en-US"/>
        </w:rPr>
        <w:t>No</w:t>
      </w:r>
      <w:r w:rsidR="005372FA">
        <w:rPr>
          <w:rFonts w:ascii="Calibri" w:hAnsi="Calibri" w:eastAsia="Calibri" w:cs="Calibri"/>
          <w:sz w:val="22"/>
          <w:szCs w:val="22"/>
          <w:lang w:val="en-US"/>
        </w:rPr>
        <w:t>.</w:t>
      </w:r>
    </w:p>
    <w:p w:rsidR="2732D559" w:rsidP="3244A88C" w:rsidRDefault="2732D559" w14:paraId="06D9CAAC" w14:textId="36A9FD55">
      <w:pPr>
        <w:spacing w:line="257" w:lineRule="auto"/>
      </w:pPr>
      <w:r w:rsidRPr="3244A88C">
        <w:rPr>
          <w:rFonts w:ascii="Calibri" w:hAnsi="Calibri" w:eastAsia="Calibri" w:cs="Calibri"/>
          <w:sz w:val="22"/>
          <w:szCs w:val="22"/>
          <w:lang w:val="en-US"/>
        </w:rPr>
        <w:t xml:space="preserve">E: </w:t>
      </w:r>
      <w:r>
        <w:tab/>
      </w:r>
      <w:r w:rsidRPr="3244A88C">
        <w:rPr>
          <w:rFonts w:ascii="Calibri" w:hAnsi="Calibri" w:eastAsia="Calibri" w:cs="Calibri"/>
          <w:sz w:val="22"/>
          <w:szCs w:val="22"/>
          <w:lang w:val="en-US"/>
        </w:rPr>
        <w:t xml:space="preserve">Do you have family history of anything? </w:t>
      </w:r>
    </w:p>
    <w:p w:rsidR="2732D559" w:rsidP="3244A88C" w:rsidRDefault="2732D559" w14:paraId="0362EF76" w14:textId="14CCD289">
      <w:pPr>
        <w:spacing w:line="257" w:lineRule="auto"/>
      </w:pPr>
      <w:r w:rsidRPr="3244A88C">
        <w:rPr>
          <w:rFonts w:ascii="Calibri" w:hAnsi="Calibri" w:eastAsia="Calibri" w:cs="Calibri"/>
          <w:sz w:val="22"/>
          <w:szCs w:val="22"/>
          <w:lang w:val="en-US"/>
        </w:rPr>
        <w:t xml:space="preserve">A: </w:t>
      </w:r>
      <w:r>
        <w:tab/>
      </w:r>
      <w:r w:rsidRPr="3244A88C">
        <w:rPr>
          <w:rFonts w:ascii="Calibri" w:hAnsi="Calibri" w:eastAsia="Calibri" w:cs="Calibri"/>
          <w:sz w:val="22"/>
          <w:szCs w:val="22"/>
          <w:lang w:val="en-US"/>
        </w:rPr>
        <w:t>No</w:t>
      </w:r>
      <w:r w:rsidR="00E920A4">
        <w:rPr>
          <w:rFonts w:ascii="Calibri" w:hAnsi="Calibri" w:eastAsia="Calibri" w:cs="Calibri"/>
          <w:sz w:val="22"/>
          <w:szCs w:val="22"/>
          <w:lang w:val="en-US"/>
        </w:rPr>
        <w:t>, no</w:t>
      </w:r>
      <w:r w:rsidRPr="3244A88C">
        <w:rPr>
          <w:rFonts w:ascii="Calibri" w:hAnsi="Calibri" w:eastAsia="Calibri" w:cs="Calibri"/>
          <w:sz w:val="22"/>
          <w:szCs w:val="22"/>
          <w:lang w:val="en-US"/>
        </w:rPr>
        <w:t>t that I know of</w:t>
      </w:r>
      <w:r w:rsidR="00E920A4">
        <w:rPr>
          <w:rFonts w:ascii="Calibri" w:hAnsi="Calibri" w:eastAsia="Calibri" w:cs="Calibri"/>
          <w:sz w:val="22"/>
          <w:szCs w:val="22"/>
          <w:lang w:val="en-US"/>
        </w:rPr>
        <w:t>.</w:t>
      </w:r>
    </w:p>
    <w:p w:rsidR="2732D559" w:rsidP="555AA142" w:rsidRDefault="2732D559" w14:paraId="3EBD468D" w14:textId="1FF365FB">
      <w:pPr>
        <w:spacing w:line="257" w:lineRule="auto"/>
        <w:rPr>
          <w:rFonts w:ascii="Calibri" w:hAnsi="Calibri" w:eastAsia="Calibri" w:cs="Calibri"/>
          <w:sz w:val="22"/>
          <w:szCs w:val="22"/>
          <w:lang w:val="en-US"/>
        </w:rPr>
      </w:pPr>
      <w:r w:rsidRPr="14D74F67">
        <w:rPr>
          <w:rFonts w:ascii="Calibri" w:hAnsi="Calibri" w:eastAsia="Calibri" w:cs="Calibri"/>
          <w:sz w:val="22"/>
          <w:szCs w:val="22"/>
          <w:lang w:val="en-US"/>
        </w:rPr>
        <w:t xml:space="preserve">E: </w:t>
      </w:r>
      <w:r>
        <w:tab/>
      </w:r>
      <w:r w:rsidR="00E920A4">
        <w:rPr>
          <w:rFonts w:ascii="Calibri" w:hAnsi="Calibri" w:eastAsia="Calibri" w:cs="Calibri"/>
          <w:sz w:val="22"/>
          <w:szCs w:val="22"/>
          <w:lang w:val="en-US"/>
        </w:rPr>
        <w:t>O</w:t>
      </w:r>
      <w:r w:rsidRPr="14D74F67">
        <w:rPr>
          <w:rFonts w:ascii="Calibri" w:hAnsi="Calibri" w:eastAsia="Calibri" w:cs="Calibri"/>
          <w:sz w:val="22"/>
          <w:szCs w:val="22"/>
          <w:lang w:val="en-US"/>
        </w:rPr>
        <w:t>k</w:t>
      </w:r>
      <w:r w:rsidRPr="6E784F89">
        <w:rPr>
          <w:rFonts w:ascii="Calibri" w:hAnsi="Calibri" w:eastAsia="Calibri" w:cs="Calibri"/>
          <w:sz w:val="22"/>
          <w:szCs w:val="22"/>
          <w:lang w:val="en-US"/>
        </w:rPr>
        <w:t xml:space="preserve"> so we’ll just run some blood tests and we’ll get back to you with the results </w:t>
      </w:r>
    </w:p>
    <w:p w:rsidR="2732D559" w:rsidP="4C301A21" w:rsidRDefault="2732D559" w14:paraId="68E0469B" w14:textId="774EDC8F">
      <w:pPr>
        <w:spacing w:line="257" w:lineRule="auto"/>
        <w:ind w:left="720"/>
        <w:rPr>
          <w:rFonts w:ascii="Calibri" w:hAnsi="Calibri" w:eastAsia="Calibri" w:cs="Calibri"/>
          <w:sz w:val="22"/>
          <w:szCs w:val="22"/>
          <w:lang w:val="en-US"/>
        </w:rPr>
      </w:pPr>
      <w:r w:rsidRPr="789959B8" w:rsidR="2732D559">
        <w:rPr>
          <w:rFonts w:ascii="Calibri" w:hAnsi="Calibri" w:eastAsia="Calibri" w:cs="Calibri"/>
          <w:sz w:val="22"/>
          <w:szCs w:val="22"/>
          <w:lang w:val="en-US"/>
        </w:rPr>
        <w:t>if</w:t>
      </w:r>
      <w:r w:rsidRPr="789959B8" w:rsidR="2732D559">
        <w:rPr>
          <w:rFonts w:ascii="Calibri" w:hAnsi="Calibri" w:eastAsia="Calibri" w:cs="Calibri"/>
          <w:sz w:val="22"/>
          <w:szCs w:val="22"/>
          <w:lang w:val="en-US"/>
        </w:rPr>
        <w:t xml:space="preserve"> </w:t>
      </w:r>
      <w:r w:rsidRPr="789959B8" w:rsidR="733FB22E">
        <w:rPr>
          <w:rFonts w:ascii="Calibri" w:hAnsi="Calibri" w:eastAsia="Calibri" w:cs="Calibri"/>
          <w:sz w:val="22"/>
          <w:szCs w:val="22"/>
          <w:lang w:val="en-US"/>
        </w:rPr>
        <w:t xml:space="preserve">the pain </w:t>
      </w:r>
      <w:r w:rsidRPr="789959B8" w:rsidR="733FB22E">
        <w:rPr>
          <w:rFonts w:ascii="Calibri" w:hAnsi="Calibri" w:eastAsia="Calibri" w:cs="Calibri"/>
          <w:sz w:val="22"/>
          <w:szCs w:val="22"/>
          <w:lang w:val="en-US"/>
        </w:rPr>
        <w:t>persisits</w:t>
      </w:r>
      <w:r w:rsidRPr="789959B8" w:rsidR="733FB22E">
        <w:rPr>
          <w:rFonts w:ascii="Calibri" w:hAnsi="Calibri" w:eastAsia="Calibri" w:cs="Calibri"/>
          <w:sz w:val="22"/>
          <w:szCs w:val="22"/>
          <w:lang w:val="en-US"/>
        </w:rPr>
        <w:t xml:space="preserve"> and </w:t>
      </w:r>
      <w:r w:rsidRPr="789959B8" w:rsidR="733FB22E">
        <w:rPr>
          <w:rFonts w:ascii="Calibri" w:hAnsi="Calibri" w:eastAsia="Calibri" w:cs="Calibri"/>
          <w:sz w:val="22"/>
          <w:szCs w:val="22"/>
          <w:lang w:val="en-US"/>
        </w:rPr>
        <w:t>sees</w:t>
      </w:r>
      <w:r w:rsidRPr="789959B8" w:rsidR="733FB22E">
        <w:rPr>
          <w:rFonts w:ascii="Calibri" w:hAnsi="Calibri" w:eastAsia="Calibri" w:cs="Calibri"/>
          <w:sz w:val="22"/>
          <w:szCs w:val="22"/>
          <w:lang w:val="en-US"/>
        </w:rPr>
        <w:t xml:space="preserve"> to be getting worse, you can</w:t>
      </w:r>
      <w:r w:rsidRPr="789959B8" w:rsidR="2732D559">
        <w:rPr>
          <w:rFonts w:ascii="Calibri" w:hAnsi="Calibri" w:eastAsia="Calibri" w:cs="Calibri"/>
          <w:sz w:val="22"/>
          <w:szCs w:val="22"/>
          <w:lang w:val="en-US"/>
        </w:rPr>
        <w:t xml:space="preserve"> </w:t>
      </w:r>
      <w:r w:rsidRPr="789959B8" w:rsidR="2732D559">
        <w:rPr>
          <w:rFonts w:ascii="Calibri" w:hAnsi="Calibri" w:eastAsia="Calibri" w:cs="Calibri"/>
          <w:sz w:val="22"/>
          <w:szCs w:val="22"/>
          <w:lang w:val="en-US"/>
        </w:rPr>
        <w:t>come back</w:t>
      </w:r>
      <w:r w:rsidRPr="789959B8" w:rsidR="00581D7B">
        <w:rPr>
          <w:rFonts w:ascii="Calibri" w:hAnsi="Calibri" w:eastAsia="Calibri" w:cs="Calibri"/>
          <w:sz w:val="22"/>
          <w:szCs w:val="22"/>
          <w:lang w:val="en-US"/>
        </w:rPr>
        <w:t>.</w:t>
      </w:r>
    </w:p>
    <w:p w:rsidR="6E784F89" w:rsidP="6E784F89" w:rsidRDefault="2732D559" w14:paraId="571ECE4E" w14:textId="678AC3FA">
      <w:r w:rsidR="2732D559">
        <w:rPr/>
        <w:t>Zayna</w:t>
      </w:r>
      <w:r w:rsidR="2732D559">
        <w:rPr/>
        <w:t xml:space="preserve">: </w:t>
      </w:r>
    </w:p>
    <w:p w:rsidR="092E623F" w:rsidP="49D0F7F2" w:rsidRDefault="2FE321A2" w14:paraId="3931DC8B" w14:textId="4F73441D">
      <w:pPr>
        <w:ind w:left="720"/>
        <w:rPr>
          <w:rFonts w:ascii="Aptos" w:hAnsi="Aptos" w:eastAsia="Aptos" w:cs="Aptos"/>
          <w:color w:val="000000" w:themeColor="text1"/>
        </w:rPr>
      </w:pPr>
      <w:proofErr w:type="gramStart"/>
      <w:r w:rsidRPr="49D0F7F2">
        <w:rPr>
          <w:rFonts w:ascii="Aptos" w:hAnsi="Aptos" w:eastAsia="Aptos" w:cs="Aptos"/>
          <w:color w:val="000000" w:themeColor="text1"/>
        </w:rPr>
        <w:t>Typically</w:t>
      </w:r>
      <w:proofErr w:type="gramEnd"/>
      <w:r w:rsidRPr="49D0F7F2">
        <w:rPr>
          <w:rFonts w:ascii="Aptos" w:hAnsi="Aptos" w:eastAsia="Aptos" w:cs="Aptos"/>
          <w:color w:val="000000" w:themeColor="text1"/>
        </w:rPr>
        <w:t xml:space="preserve"> in the ER, a doctor will only get 1-2 minutes to try and diagnose their patient. </w:t>
      </w:r>
    </w:p>
    <w:p w:rsidR="092E623F" w:rsidP="49D0F7F2" w:rsidRDefault="2FE321A2" w14:paraId="295EDF5A" w14:textId="1DB0E812">
      <w:pPr>
        <w:spacing w:after="0"/>
        <w:ind w:left="708"/>
      </w:pPr>
      <w:r w:rsidRPr="49D0F7F2">
        <w:rPr>
          <w:rFonts w:ascii="Calibri" w:hAnsi="Calibri" w:eastAsia="Calibri" w:cs="Calibri"/>
          <w:color w:val="4472C4"/>
        </w:rPr>
        <w:t xml:space="preserve">Which is no time at all. </w:t>
      </w:r>
    </w:p>
    <w:p w:rsidR="092E623F" w:rsidP="49D0F7F2" w:rsidRDefault="2FE321A2" w14:paraId="6CB93A2C" w14:textId="53DB46D0">
      <w:pPr>
        <w:spacing w:after="0"/>
        <w:ind w:left="708"/>
      </w:pPr>
      <w:r w:rsidRPr="49D0F7F2">
        <w:rPr>
          <w:rFonts w:ascii="Calibri" w:hAnsi="Calibri" w:eastAsia="Calibri" w:cs="Calibri"/>
          <w:color w:val="4472C4"/>
        </w:rPr>
        <w:t xml:space="preserve">The case </w:t>
      </w:r>
      <w:proofErr w:type="spellStart"/>
      <w:r w:rsidR="00344DA9">
        <w:rPr>
          <w:rFonts w:ascii="Calibri" w:hAnsi="Calibri" w:eastAsia="Calibri" w:cs="Calibri"/>
          <w:color w:val="4472C4"/>
        </w:rPr>
        <w:t>awais</w:t>
      </w:r>
      <w:proofErr w:type="spellEnd"/>
      <w:r w:rsidR="00344DA9">
        <w:rPr>
          <w:rFonts w:ascii="Calibri" w:hAnsi="Calibri" w:eastAsia="Calibri" w:cs="Calibri"/>
          <w:color w:val="4472C4"/>
        </w:rPr>
        <w:t xml:space="preserve"> and </w:t>
      </w:r>
      <w:proofErr w:type="spellStart"/>
      <w:r w:rsidR="00344DA9">
        <w:rPr>
          <w:rFonts w:ascii="Calibri" w:hAnsi="Calibri" w:eastAsia="Calibri" w:cs="Calibri"/>
          <w:color w:val="4472C4"/>
        </w:rPr>
        <w:t>erin</w:t>
      </w:r>
      <w:proofErr w:type="spellEnd"/>
      <w:r w:rsidRPr="49D0F7F2">
        <w:rPr>
          <w:rFonts w:ascii="Calibri" w:hAnsi="Calibri" w:eastAsia="Calibri" w:cs="Calibri"/>
          <w:color w:val="4472C4"/>
        </w:rPr>
        <w:t xml:space="preserve"> just presented with is an aortic dissection. If </w:t>
      </w:r>
      <w:r w:rsidR="00344DA9">
        <w:rPr>
          <w:rFonts w:ascii="Calibri" w:hAnsi="Calibri" w:eastAsia="Calibri" w:cs="Calibri"/>
          <w:color w:val="4472C4"/>
        </w:rPr>
        <w:t>Erin</w:t>
      </w:r>
      <w:r w:rsidRPr="49D0F7F2">
        <w:rPr>
          <w:rFonts w:ascii="Calibri" w:hAnsi="Calibri" w:eastAsia="Calibri" w:cs="Calibri"/>
          <w:color w:val="4472C4"/>
        </w:rPr>
        <w:t xml:space="preserve"> sent </w:t>
      </w:r>
      <w:proofErr w:type="spellStart"/>
      <w:r w:rsidR="00344DA9">
        <w:rPr>
          <w:rFonts w:ascii="Calibri" w:hAnsi="Calibri" w:eastAsia="Calibri" w:cs="Calibri"/>
          <w:color w:val="4472C4"/>
        </w:rPr>
        <w:t>aawais</w:t>
      </w:r>
      <w:proofErr w:type="spellEnd"/>
      <w:r w:rsidRPr="49D0F7F2">
        <w:rPr>
          <w:rFonts w:ascii="Calibri" w:hAnsi="Calibri" w:eastAsia="Calibri" w:cs="Calibri"/>
          <w:color w:val="4472C4"/>
        </w:rPr>
        <w:t xml:space="preserve"> home then, he could die before he leaves the car park. </w:t>
      </w:r>
    </w:p>
    <w:p w:rsidR="092E623F" w:rsidP="49D0F7F2" w:rsidRDefault="2FE321A2" w14:paraId="1CCB6418" w14:textId="32AA30A5">
      <w:pPr>
        <w:spacing w:after="0"/>
      </w:pPr>
      <w:r w:rsidRPr="49D0F7F2">
        <w:rPr>
          <w:rFonts w:ascii="Calibri" w:hAnsi="Calibri" w:eastAsia="Calibri" w:cs="Calibri"/>
          <w:color w:val="70AD47"/>
        </w:rPr>
        <w:t>Sole:</w:t>
      </w:r>
    </w:p>
    <w:p w:rsidR="092E623F" w:rsidP="49D0F7F2" w:rsidRDefault="2FE321A2" w14:paraId="02F741DA" w14:textId="4A45C9E6">
      <w:pPr>
        <w:tabs>
          <w:tab w:val="center" w:pos="4513"/>
        </w:tabs>
        <w:spacing w:after="0"/>
        <w:ind w:left="708"/>
      </w:pPr>
      <w:r w:rsidRPr="49D0F7F2">
        <w:rPr>
          <w:rFonts w:ascii="Calibri" w:hAnsi="Calibri" w:eastAsia="Calibri" w:cs="Calibri"/>
          <w:color w:val="70AD47"/>
        </w:rPr>
        <w:t>An aortic dissection is rare, but it kills more people each year than road traffic accidents in the UK. It is an issue that has been flagged up as being commonly missed at the diagnosis stage. There are a multitude of issues that fall into this same category, these are things that Doctors know about, but are repeatedly getting wrong (</w:t>
      </w:r>
      <w:r w:rsidRPr="49D0F7F2">
        <w:rPr>
          <w:rFonts w:ascii="Calibri" w:hAnsi="Calibri" w:eastAsia="Calibri" w:cs="Calibri"/>
          <w:color w:val="70AD47"/>
          <w:highlight w:val="yellow"/>
        </w:rPr>
        <w:t>misdiagnose</w:t>
      </w:r>
      <w:r w:rsidRPr="49D0F7F2">
        <w:rPr>
          <w:rFonts w:ascii="Calibri" w:hAnsi="Calibri" w:eastAsia="Calibri" w:cs="Calibri"/>
          <w:color w:val="70AD47"/>
        </w:rPr>
        <w:t xml:space="preserve">). </w:t>
      </w:r>
    </w:p>
    <w:p w:rsidR="092E623F" w:rsidP="49D0F7F2" w:rsidRDefault="2FE321A2" w14:paraId="2522E99A" w14:textId="11B7BDFE">
      <w:pPr>
        <w:spacing w:after="0"/>
        <w:ind w:left="708"/>
      </w:pPr>
      <w:r w:rsidRPr="49D0F7F2">
        <w:rPr>
          <w:rFonts w:ascii="Calibri" w:hAnsi="Calibri" w:eastAsia="Calibri" w:cs="Calibri"/>
          <w:color w:val="70AD47"/>
        </w:rPr>
        <w:t xml:space="preserve"> </w:t>
      </w:r>
    </w:p>
    <w:p w:rsidR="092E623F" w:rsidP="49D0F7F2" w:rsidRDefault="2FE321A2" w14:paraId="6F228296" w14:textId="2AFDAD39">
      <w:pPr>
        <w:spacing w:after="0"/>
        <w:ind w:left="708"/>
        <w:rPr>
          <w:rFonts w:ascii="Calibri" w:hAnsi="Calibri" w:eastAsia="Calibri" w:cs="Calibri"/>
          <w:color w:val="70AD47"/>
        </w:rPr>
      </w:pPr>
      <w:r w:rsidRPr="49D0F7F2">
        <w:rPr>
          <w:rFonts w:ascii="Calibri" w:hAnsi="Calibri" w:eastAsia="Calibri" w:cs="Calibri"/>
          <w:color w:val="70AD47"/>
        </w:rPr>
        <w:t>There are always Doctors within the institution who have this knowledge so why are these issues still being missed and how can we try to prevent the amount of missed cases.</w:t>
      </w:r>
      <w:r w:rsidRPr="42B5A9C6" w:rsidR="573A4742">
        <w:rPr>
          <w:rFonts w:ascii="Calibri" w:hAnsi="Calibri" w:eastAsia="Calibri" w:cs="Calibri"/>
          <w:color w:val="70AD47"/>
        </w:rPr>
        <w:t xml:space="preserve"> This is where the memory project comes in. </w:t>
      </w:r>
    </w:p>
    <w:p w:rsidR="5CE5C53F" w:rsidP="5CE5C53F" w:rsidRDefault="573A4742" w14:paraId="54FC11B3" w14:textId="144AE839">
      <w:pPr>
        <w:ind w:firstLine="708"/>
      </w:pPr>
      <w:r>
        <w:t xml:space="preserve">So </w:t>
      </w:r>
      <w:r w:rsidR="5D40B213">
        <w:t xml:space="preserve">what is the memory </w:t>
      </w:r>
      <w:proofErr w:type="gramStart"/>
      <w:r w:rsidR="5D40B213">
        <w:t xml:space="preserve">project </w:t>
      </w:r>
      <w:r w:rsidR="69725C91">
        <w:t>?</w:t>
      </w:r>
      <w:proofErr w:type="gramEnd"/>
    </w:p>
    <w:p w:rsidR="169B3EC4" w:rsidP="6CE97B93" w:rsidRDefault="169B3EC4" w14:paraId="6A10C128" w14:textId="7C75634A">
      <w:pPr>
        <w:rPr>
          <w:rFonts w:hint="eastAsia"/>
        </w:rPr>
      </w:pPr>
      <w:r w:rsidRPr="6CE97B93">
        <w:rPr>
          <w:color w:val="FF0000"/>
        </w:rPr>
        <w:t>Erin</w:t>
      </w:r>
    </w:p>
    <w:p w:rsidR="008A5061" w:rsidP="0D9A1C9E" w:rsidRDefault="3D3F50B2" w14:paraId="5EC6E55E" w14:textId="0B91FCC2">
      <w:pPr>
        <w:ind w:left="720"/>
        <w:rPr>
          <w:rFonts w:hint="eastAsia"/>
        </w:rPr>
      </w:pPr>
      <w:r>
        <w:t xml:space="preserve">The memory project was started by Dr Samy Sadek as a </w:t>
      </w:r>
      <w:r w:rsidR="00DF629E">
        <w:t>response</w:t>
      </w:r>
      <w:r>
        <w:t xml:space="preserve"> to the number of repeated </w:t>
      </w:r>
      <w:r w:rsidR="58FECBEA">
        <w:t xml:space="preserve">incidences </w:t>
      </w:r>
      <w:r>
        <w:t>in the Royal London Hos</w:t>
      </w:r>
      <w:r w:rsidR="2AE7038B">
        <w:t>pital. He realised that ma</w:t>
      </w:r>
      <w:r w:rsidR="00DF629E">
        <w:t>n</w:t>
      </w:r>
      <w:r w:rsidR="2AE7038B">
        <w:t xml:space="preserve">y cases in the hospital were continually being missed and this </w:t>
      </w:r>
      <w:r w:rsidR="28A594D1">
        <w:t>could have numerous and sometimes fatal consequences.</w:t>
      </w:r>
    </w:p>
    <w:p w:rsidR="008A5061" w:rsidP="6126F065" w:rsidRDefault="28A594D1" w14:paraId="7F59C4F9" w14:textId="16943F32">
      <w:pPr>
        <w:ind w:left="720"/>
        <w:rPr>
          <w:rFonts w:hint="eastAsia"/>
        </w:rPr>
      </w:pPr>
      <w:r>
        <w:t xml:space="preserve">The aim of the memory project is to </w:t>
      </w:r>
      <w:r w:rsidR="07060E12">
        <w:t>try and reduce these missed cases</w:t>
      </w:r>
      <w:r w:rsidR="1BEE1851">
        <w:t xml:space="preserve">. </w:t>
      </w:r>
    </w:p>
    <w:p w:rsidR="1F3874C8" w:rsidP="1D2CB3BA" w:rsidRDefault="1F3874C8" w14:paraId="4D54A0F0" w14:textId="67E83365">
      <w:pPr>
        <w:rPr>
          <w:rFonts w:hint="eastAsia"/>
          <w:color w:val="FF0000"/>
        </w:rPr>
      </w:pPr>
      <w:proofErr w:type="spellStart"/>
      <w:r w:rsidRPr="1D2CB3BA">
        <w:rPr>
          <w:color w:val="FF0000"/>
        </w:rPr>
        <w:t>Awais</w:t>
      </w:r>
      <w:proofErr w:type="spellEnd"/>
    </w:p>
    <w:p w:rsidR="30677C35" w:rsidP="6CE97B93" w:rsidRDefault="39B4D3CD" w14:paraId="14219358" w14:textId="75578A12">
      <w:pPr>
        <w:ind w:left="720"/>
        <w:rPr>
          <w:rFonts w:hint="eastAsia"/>
        </w:rPr>
      </w:pPr>
      <w:r>
        <w:t xml:space="preserve">Within the hospital, some of the </w:t>
      </w:r>
      <w:r w:rsidR="4B54839C">
        <w:t>work</w:t>
      </w:r>
      <w:r>
        <w:t xml:space="preserve"> they were doing to aid in the memory project include</w:t>
      </w:r>
      <w:r w:rsidR="63B7DBD5">
        <w:t>d</w:t>
      </w:r>
      <w:r>
        <w:t xml:space="preserve"> </w:t>
      </w:r>
      <w:r w:rsidR="30677C35">
        <w:t xml:space="preserve">creating posters </w:t>
      </w:r>
      <w:r w:rsidR="3E4A6437">
        <w:t>that were</w:t>
      </w:r>
      <w:r w:rsidR="2B3A9360">
        <w:t>,</w:t>
      </w:r>
      <w:r w:rsidR="3E4A6437">
        <w:t xml:space="preserve"> u</w:t>
      </w:r>
      <w:r w:rsidR="2853401D">
        <w:t>nfortunately,</w:t>
      </w:r>
      <w:r w:rsidR="30677C35">
        <w:t xml:space="preserve"> often</w:t>
      </w:r>
      <w:r w:rsidR="673358D5">
        <w:t xml:space="preserve"> getting</w:t>
      </w:r>
      <w:r w:rsidR="30677C35">
        <w:t xml:space="preserve"> forgotten or ignored. </w:t>
      </w:r>
    </w:p>
    <w:p w:rsidR="008A5061" w:rsidP="789959B8" w:rsidRDefault="30677C35" w14:paraId="5DCAC774" w14:textId="1AF9E6E2">
      <w:pPr>
        <w:pStyle w:val="Normal"/>
        <w:ind w:left="720"/>
      </w:pPr>
      <w:r w:rsidR="30677C35">
        <w:rPr/>
        <w:t>Another initiative in the hospital was</w:t>
      </w:r>
      <w:r w:rsidR="40395559">
        <w:rPr/>
        <w:t xml:space="preserve"> </w:t>
      </w:r>
      <w:r w:rsidR="39B4D3CD">
        <w:rPr/>
        <w:t>collecting data on significant incidences</w:t>
      </w:r>
      <w:r w:rsidR="198CB29F">
        <w:rPr/>
        <w:t>,</w:t>
      </w:r>
      <w:r w:rsidR="39B4D3CD">
        <w:rPr/>
        <w:t xml:space="preserve"> </w:t>
      </w:r>
      <w:r w:rsidR="616C4A32">
        <w:rPr/>
        <w:t xml:space="preserve">also known as SI’s, </w:t>
      </w:r>
      <w:r w:rsidR="36FE7964">
        <w:rPr/>
        <w:t xml:space="preserve">as they </w:t>
      </w:r>
      <w:r w:rsidR="00AC2E50">
        <w:rPr/>
        <w:t>occurred</w:t>
      </w:r>
      <w:r w:rsidR="4587490D">
        <w:rPr/>
        <w:t>,</w:t>
      </w:r>
      <w:r w:rsidR="386C3640">
        <w:rPr/>
        <w:t xml:space="preserve"> </w:t>
      </w:r>
      <w:r w:rsidR="2B5B8B89">
        <w:rPr/>
        <w:t>and</w:t>
      </w:r>
      <w:r w:rsidR="2B5B8B89">
        <w:rPr/>
        <w:t xml:space="preserve"> sending them out to doctors </w:t>
      </w:r>
      <w:r w:rsidR="6747AC90">
        <w:rPr/>
        <w:t>afterwards</w:t>
      </w:r>
      <w:r w:rsidR="2B5B8B89">
        <w:rPr/>
        <w:t xml:space="preserve">. </w:t>
      </w:r>
      <w:r w:rsidR="5CB1BC83">
        <w:rPr/>
        <w:t>Unfortunately,</w:t>
      </w:r>
      <w:r w:rsidR="2B5B8B89">
        <w:rPr/>
        <w:t xml:space="preserve"> these reports were often getting missed by doctors, with them getting </w:t>
      </w:r>
      <w:r w:rsidR="3D51D338">
        <w:rPr/>
        <w:t>buried</w:t>
      </w:r>
      <w:r w:rsidR="2B5B8B89">
        <w:rPr/>
        <w:t xml:space="preserve"> </w:t>
      </w:r>
      <w:r w:rsidR="094881CF">
        <w:rPr/>
        <w:t>amongst</w:t>
      </w:r>
      <w:r w:rsidR="2B5B8B89">
        <w:rPr/>
        <w:t xml:space="preserve"> other emails or doctors simply not having the time to look at them.</w:t>
      </w:r>
    </w:p>
    <w:p w:rsidR="1D2CB3BA" w:rsidP="4ED7E219" w:rsidRDefault="21CDC349" w14:paraId="311105FE" w14:textId="75BEFEC9">
      <w:pPr>
        <w:ind w:left="720"/>
        <w:rPr>
          <w:rFonts w:hint="eastAsia"/>
        </w:rPr>
      </w:pPr>
      <w:r w:rsidR="21CDC349">
        <w:rPr/>
        <w:t xml:space="preserve">We realised that we wanted to design a solution that would </w:t>
      </w:r>
      <w:r w:rsidR="725FBCD4">
        <w:rPr/>
        <w:t xml:space="preserve">not require a lot </w:t>
      </w:r>
      <w:r w:rsidR="12AEF4A8">
        <w:rPr/>
        <w:t>o</w:t>
      </w:r>
      <w:r w:rsidR="725FBCD4">
        <w:rPr/>
        <w:t xml:space="preserve">f effort from the doctors </w:t>
      </w:r>
      <w:r w:rsidR="556B51AA">
        <w:rPr/>
        <w:t xml:space="preserve">to interact with. The hospital </w:t>
      </w:r>
      <w:r w:rsidR="2B31F93D">
        <w:rPr/>
        <w:t xml:space="preserve">is a stressful and hectic environment, </w:t>
      </w:r>
      <w:r w:rsidR="37468673">
        <w:rPr/>
        <w:t xml:space="preserve">and we didn’t want to bring in a complicated solution. </w:t>
      </w:r>
      <w:r w:rsidR="28CAD148">
        <w:rPr/>
        <w:t xml:space="preserve">And since the beginning, we decided we wanted to make something dynamic, something that would not fade into the background over time with </w:t>
      </w:r>
      <w:r w:rsidR="13115EE7">
        <w:rPr/>
        <w:t xml:space="preserve">familiarity. </w:t>
      </w:r>
    </w:p>
    <w:p w:rsidR="19771C17" w:rsidP="789959B8" w:rsidRDefault="19771C17" w14:paraId="6FC77E92" w14:textId="563FFA30">
      <w:pPr>
        <w:pStyle w:val="Normal"/>
        <w:ind w:left="720"/>
      </w:pPr>
      <w:r w:rsidR="19771C17">
        <w:rPr/>
        <w:t>THIS WAS OUR SOLUTION</w:t>
      </w:r>
    </w:p>
    <w:p w:rsidR="49139A2F" w:rsidP="4ED7E219" w:rsidRDefault="49139A2F" w14:paraId="0C1235E3" w14:textId="6EE717B6">
      <w:pPr>
        <w:rPr>
          <w:rFonts w:hint="eastAsia"/>
          <w:highlight w:val="yellow"/>
        </w:rPr>
      </w:pPr>
      <w:r w:rsidRPr="4ED7E219">
        <w:rPr>
          <w:highlight w:val="yellow"/>
        </w:rPr>
        <w:t>BIG REVEAL</w:t>
      </w:r>
    </w:p>
    <w:p w:rsidR="49139A2F" w:rsidP="4996E969" w:rsidRDefault="49139A2F" w14:paraId="722A1B8C" w14:textId="3071A1DF">
      <w:pPr>
        <w:rPr>
          <w:rFonts w:hint="eastAsia"/>
          <w:color w:val="FF0000"/>
        </w:rPr>
      </w:pPr>
      <w:r w:rsidRPr="4996E969">
        <w:rPr>
          <w:color w:val="FF0000"/>
        </w:rPr>
        <w:t>Sole</w:t>
      </w:r>
    </w:p>
    <w:p w:rsidR="008A5061" w:rsidP="6126F065" w:rsidRDefault="7E0BD21D" w14:paraId="621ECF26" w14:textId="38793A35">
      <w:pPr>
        <w:ind w:left="720"/>
      </w:pPr>
      <w:r w:rsidR="66FD0D9A">
        <w:rPr/>
        <w:t>THIS IS</w:t>
      </w:r>
      <w:r w:rsidR="7E0BD21D">
        <w:rPr/>
        <w:t xml:space="preserve"> the Memo. A small fob that doctors can wear on their person around the hospital. When the focus of our project is the dissemination of </w:t>
      </w:r>
      <w:r w:rsidR="7BEAE2C4">
        <w:rPr/>
        <w:t>knowledge</w:t>
      </w:r>
      <w:r w:rsidR="7E0BD21D">
        <w:rPr/>
        <w:t xml:space="preserve">, we thought </w:t>
      </w:r>
      <w:r w:rsidR="3F4028D8">
        <w:rPr/>
        <w:t xml:space="preserve">what better way to </w:t>
      </w:r>
      <w:r w:rsidR="0FB66A98">
        <w:rPr/>
        <w:t>spread</w:t>
      </w:r>
      <w:r w:rsidR="3F4028D8">
        <w:rPr/>
        <w:t xml:space="preserve"> it </w:t>
      </w:r>
      <w:r w:rsidR="7AA7A1CF">
        <w:rPr/>
        <w:t>through</w:t>
      </w:r>
      <w:r w:rsidR="3F4028D8">
        <w:rPr/>
        <w:t xml:space="preserve"> the hospital then by putting it on the people </w:t>
      </w:r>
      <w:r w:rsidR="5C481E91">
        <w:rPr/>
        <w:t xml:space="preserve">who are </w:t>
      </w:r>
      <w:r w:rsidR="0B617F8C">
        <w:rPr/>
        <w:t>constantly</w:t>
      </w:r>
      <w:r w:rsidR="5C481E91">
        <w:rPr/>
        <w:t xml:space="preserve"> walking around it. </w:t>
      </w:r>
    </w:p>
    <w:p w:rsidR="008A5061" w:rsidP="4996E969" w:rsidRDefault="12CAA6FF" w14:paraId="5276E1B8" w14:textId="30178012">
      <w:pPr>
        <w:ind w:left="720"/>
        <w:rPr>
          <w:rFonts w:hint="eastAsia"/>
        </w:rPr>
      </w:pPr>
      <w:r w:rsidR="12CAA6FF">
        <w:rPr/>
        <w:t xml:space="preserve">Throughout the first semester, a lot of our research centred around human memory and finding the most effective methods of retaining information. We looked at what Doctors currently use to help them remember their </w:t>
      </w:r>
      <w:r w:rsidR="005527C0">
        <w:rPr/>
        <w:t>content</w:t>
      </w:r>
      <w:r w:rsidR="12CAA6FF">
        <w:rPr/>
        <w:t xml:space="preserve">, as well as </w:t>
      </w:r>
      <w:r w:rsidR="00F54795">
        <w:rPr/>
        <w:t>what was</w:t>
      </w:r>
      <w:r w:rsidR="12CAA6FF">
        <w:rPr/>
        <w:t xml:space="preserve"> used </w:t>
      </w:r>
      <w:r w:rsidR="00F54795">
        <w:rPr/>
        <w:t xml:space="preserve">and </w:t>
      </w:r>
      <w:r w:rsidR="12CAA6FF">
        <w:rPr/>
        <w:t>what we learnt to inform our designs.</w:t>
      </w:r>
    </w:p>
    <w:p w:rsidR="46B906F9" w:rsidP="789959B8" w:rsidRDefault="46B906F9" w14:paraId="24F06C6D" w14:textId="63F81260">
      <w:pPr>
        <w:pStyle w:val="Normal"/>
        <w:ind w:left="720"/>
        <w:rPr>
          <w:sz w:val="16"/>
          <w:szCs w:val="16"/>
        </w:rPr>
      </w:pPr>
      <w:r w:rsidRPr="789959B8" w:rsidR="46B906F9">
        <w:rPr>
          <w:sz w:val="16"/>
          <w:szCs w:val="16"/>
        </w:rPr>
        <w:t xml:space="preserve">Specifics </w:t>
      </w:r>
    </w:p>
    <w:p w:rsidR="46B906F9" w:rsidP="789959B8" w:rsidRDefault="46B906F9" w14:paraId="2F3308BB" w14:textId="12FDCD7C">
      <w:pPr>
        <w:pStyle w:val="Normal"/>
        <w:ind w:left="720"/>
        <w:rPr>
          <w:sz w:val="16"/>
          <w:szCs w:val="16"/>
        </w:rPr>
      </w:pPr>
      <w:r w:rsidRPr="789959B8" w:rsidR="46B906F9">
        <w:rPr>
          <w:sz w:val="16"/>
          <w:szCs w:val="16"/>
        </w:rPr>
        <w:t xml:space="preserve">Each animation is 6 seconds, </w:t>
      </w:r>
    </w:p>
    <w:p w:rsidR="46B906F9" w:rsidP="789959B8" w:rsidRDefault="46B906F9" w14:paraId="7D4C08D3" w14:textId="34C06AFC">
      <w:pPr>
        <w:pStyle w:val="Normal"/>
        <w:ind w:left="720"/>
        <w:rPr>
          <w:sz w:val="16"/>
          <w:szCs w:val="16"/>
        </w:rPr>
      </w:pPr>
      <w:r w:rsidRPr="789959B8" w:rsidR="46B906F9">
        <w:rPr>
          <w:sz w:val="16"/>
          <w:szCs w:val="16"/>
        </w:rPr>
        <w:t xml:space="preserve">How does this help memory </w:t>
      </w:r>
    </w:p>
    <w:p w:rsidR="008A5061" w:rsidP="6126F065" w:rsidRDefault="3AB32A40" w14:paraId="7A80D793" w14:textId="0341AA55">
      <w:pPr>
        <w:rPr>
          <w:rFonts w:hint="eastAsia"/>
        </w:rPr>
      </w:pPr>
      <w:r>
        <w:t xml:space="preserve">So how does </w:t>
      </w:r>
      <w:r w:rsidR="4D4B157E">
        <w:t xml:space="preserve">this play into </w:t>
      </w:r>
      <w:r>
        <w:t>Memo?</w:t>
      </w:r>
    </w:p>
    <w:p w:rsidR="008A5061" w:rsidP="4979487A" w:rsidRDefault="0FE45569" w14:paraId="718822E0" w14:textId="4F75DFC0">
      <w:pPr>
        <w:rPr>
          <w:rFonts w:hint="eastAsia"/>
          <w:color w:val="FF0000"/>
        </w:rPr>
      </w:pPr>
      <w:proofErr w:type="spellStart"/>
      <w:r w:rsidRPr="4979487A">
        <w:rPr>
          <w:color w:val="FF0000"/>
        </w:rPr>
        <w:t>Zayna</w:t>
      </w:r>
      <w:proofErr w:type="spellEnd"/>
      <w:r w:rsidRPr="4979487A">
        <w:rPr>
          <w:color w:val="FF0000"/>
        </w:rPr>
        <w:t>:</w:t>
      </w:r>
    </w:p>
    <w:p w:rsidR="008A5061" w:rsidP="6126F065" w:rsidRDefault="3AB32A40" w14:paraId="242582B5" w14:textId="18B02028">
      <w:pPr>
        <w:ind w:left="720"/>
        <w:rPr>
          <w:rFonts w:hint="eastAsia"/>
        </w:rPr>
      </w:pPr>
      <w:r>
        <w:t xml:space="preserve">Memo takes large </w:t>
      </w:r>
      <w:r w:rsidR="3888E4AC">
        <w:t xml:space="preserve">cases and reduced them to </w:t>
      </w:r>
      <w:r w:rsidR="3618C122">
        <w:t>small, short</w:t>
      </w:r>
      <w:r w:rsidR="3888E4AC">
        <w:t xml:space="preserve">-form </w:t>
      </w:r>
      <w:r w:rsidR="2BADABF4">
        <w:t>animations</w:t>
      </w:r>
      <w:r w:rsidR="3888E4AC">
        <w:t xml:space="preserve">. </w:t>
      </w:r>
      <w:r w:rsidR="3366D8FF">
        <w:t>Throughout</w:t>
      </w:r>
      <w:r w:rsidR="3888E4AC">
        <w:t xml:space="preserve"> this project we spoke to a variety of </w:t>
      </w:r>
      <w:r w:rsidR="2B5CD1D6">
        <w:t>doctors</w:t>
      </w:r>
      <w:r w:rsidR="3888E4AC">
        <w:t xml:space="preserve">, from students and </w:t>
      </w:r>
      <w:r w:rsidR="5361A4F9">
        <w:t>f1 doctors up to consultants and we realised that if you told them about any of the flagged cases, they would be able to reel off information about it</w:t>
      </w:r>
      <w:r w:rsidR="65B558CE">
        <w:t xml:space="preserve"> easily</w:t>
      </w:r>
      <w:r w:rsidR="5361A4F9">
        <w:t xml:space="preserve">. For </w:t>
      </w:r>
      <w:r w:rsidR="4122210F">
        <w:t>example,</w:t>
      </w:r>
      <w:r w:rsidR="5361A4F9">
        <w:t xml:space="preserve"> asking someone about aortic dissec</w:t>
      </w:r>
      <w:r w:rsidR="18971051">
        <w:t xml:space="preserve">tion, they would be able to tell you where the symptoms present themselves and how. </w:t>
      </w:r>
    </w:p>
    <w:p w:rsidR="008A5061" w:rsidP="3BDFF354" w:rsidRDefault="227CC74D" w14:paraId="18099FAE" w14:textId="4FF782D5">
      <w:pPr>
        <w:ind w:left="720"/>
        <w:rPr>
          <w:rFonts w:hint="eastAsia"/>
        </w:rPr>
      </w:pPr>
      <w:r>
        <w:t xml:space="preserve">In this case, the problem lies in missing it at the point of diagnosis. This is the </w:t>
      </w:r>
      <w:r w:rsidR="3882BCE8">
        <w:t>same</w:t>
      </w:r>
      <w:r>
        <w:t xml:space="preserve"> with many of the flagged cases. </w:t>
      </w:r>
      <w:r w:rsidR="4965486B">
        <w:t>Every doctor has spent years learning</w:t>
      </w:r>
      <w:r w:rsidR="6718048D">
        <w:t>,</w:t>
      </w:r>
      <w:r w:rsidR="4965486B">
        <w:t xml:space="preserve"> for example</w:t>
      </w:r>
      <w:r w:rsidR="59E67EAD">
        <w:t>,</w:t>
      </w:r>
      <w:r w:rsidR="43E27809">
        <w:t xml:space="preserve"> how long before sepsis sets in, not to double dose patients, </w:t>
      </w:r>
      <w:r w:rsidR="66F36D60">
        <w:t xml:space="preserve">and </w:t>
      </w:r>
      <w:r w:rsidR="43E27809">
        <w:t>what to watch out for in blood tests</w:t>
      </w:r>
      <w:r w:rsidR="251B616C">
        <w:t>.</w:t>
      </w:r>
      <w:r w:rsidR="6659D946">
        <w:t xml:space="preserve"> Our solution is not about learning, </w:t>
      </w:r>
      <w:r w:rsidR="02B2F22B">
        <w:t>as that is something doctors have been doing for years,</w:t>
      </w:r>
      <w:r w:rsidR="0BA44796">
        <w:t xml:space="preserve"> </w:t>
      </w:r>
      <w:r w:rsidR="6659D946">
        <w:t xml:space="preserve">it's about providing these active reminders. </w:t>
      </w:r>
    </w:p>
    <w:p w:rsidR="4C42B650" w:rsidP="2661A8E9" w:rsidRDefault="4C42B650" w14:paraId="6A4BF24A" w14:textId="300FC74E">
      <w:pPr>
        <w:rPr>
          <w:rFonts w:hint="eastAsia"/>
          <w:color w:val="FF0000"/>
        </w:rPr>
      </w:pPr>
      <w:r w:rsidRPr="2661A8E9">
        <w:rPr>
          <w:color w:val="FF0000"/>
        </w:rPr>
        <w:t>Sole</w:t>
      </w:r>
    </w:p>
    <w:p w:rsidR="008A5061" w:rsidP="6126F065" w:rsidRDefault="1123F03E" w14:paraId="2C390625" w14:textId="4EAE00D2">
      <w:pPr>
        <w:ind w:left="720"/>
        <w:rPr>
          <w:rFonts w:hint="eastAsia"/>
        </w:rPr>
      </w:pPr>
      <w:r>
        <w:t>Memo is a small fob watch that sits attached to the pocket of any nurse or doctor who chooses to wear it. Within the hospital, doctors are not allowed to</w:t>
      </w:r>
      <w:r w:rsidR="7C582763">
        <w:t xml:space="preserve"> have any </w:t>
      </w:r>
      <w:r w:rsidR="067C1E00">
        <w:t>personal</w:t>
      </w:r>
      <w:r w:rsidR="7C582763">
        <w:t xml:space="preserve"> items below the elbow, because of this some of them wear fob watches in their po</w:t>
      </w:r>
      <w:r w:rsidR="72307533">
        <w:t>cket to show the time. This inspired the design of Memo</w:t>
      </w:r>
      <w:r w:rsidR="53439274">
        <w:t xml:space="preserve">. </w:t>
      </w:r>
    </w:p>
    <w:p w:rsidR="655400B7" w:rsidP="4516FFA3" w:rsidRDefault="655400B7" w14:paraId="14E7BC59" w14:textId="2185E29D">
      <w:pPr>
        <w:rPr>
          <w:rFonts w:hint="eastAsia"/>
          <w:color w:val="FF0000"/>
        </w:rPr>
      </w:pPr>
      <w:r w:rsidRPr="4516FFA3">
        <w:rPr>
          <w:color w:val="FF0000"/>
        </w:rPr>
        <w:t>Erin</w:t>
      </w:r>
    </w:p>
    <w:p w:rsidR="008A5061" w:rsidP="6126F065" w:rsidRDefault="6584B699" w14:paraId="7FCB8CD9" w14:textId="31FDE82C">
      <w:pPr>
        <w:ind w:left="720"/>
        <w:rPr>
          <w:rFonts w:hint="eastAsia"/>
        </w:rPr>
      </w:pPr>
      <w:r>
        <w:t xml:space="preserve">In designing the animations for memo, we wanted to create a distinct colour scheme that would link together each case and the memory project. We went for a blue colour to </w:t>
      </w:r>
      <w:r w:rsidR="5615CA91">
        <w:t>reflect</w:t>
      </w:r>
      <w:r>
        <w:t xml:space="preserve"> the hospital, but we didn't want it to feel sterile, so we added shades of green. The main colours in our animations include a bright orange to complement and contrast these colours and represent things like blood without looking visceral. </w:t>
      </w:r>
    </w:p>
    <w:p w:rsidR="0CC7D572" w:rsidP="789959B8" w:rsidRDefault="0CC7D572" w14:paraId="4EBC0311" w14:textId="2050020C">
      <w:pPr>
        <w:ind w:left="720"/>
      </w:pPr>
      <w:r w:rsidR="0CC7D572">
        <w:rPr/>
        <w:t xml:space="preserve">This also means that when these esoteric animations are viewed by patients in the hospital, they do not appear worrying or scary at all. </w:t>
      </w:r>
    </w:p>
    <w:p w:rsidR="2EF33026" w:rsidP="789959B8" w:rsidRDefault="2EF33026" w14:paraId="27353204" w14:textId="6FE7FAB2">
      <w:pPr>
        <w:spacing w:before="0" w:beforeAutospacing="off" w:after="160" w:afterAutospacing="off"/>
        <w:ind w:left="720"/>
        <w:jc w:val="both"/>
        <w:rPr>
          <w:noProof w:val="0"/>
          <w:lang w:val="en-GB"/>
        </w:rPr>
      </w:pPr>
      <w:r w:rsidRPr="789959B8" w:rsidR="2EF33026">
        <w:rPr>
          <w:rFonts w:ascii="Aptos" w:hAnsi="Aptos" w:eastAsia="宋体" w:cs="Arial" w:asciiTheme="minorAscii" w:hAnsiTheme="minorAscii" w:eastAsiaTheme="minorEastAsia" w:cstheme="minorBidi"/>
          <w:noProof w:val="0"/>
          <w:color w:val="auto"/>
          <w:sz w:val="24"/>
          <w:szCs w:val="24"/>
          <w:lang w:val="en-GB" w:eastAsia="ja-JP" w:bidi="ar-SA"/>
        </w:rPr>
        <w:t>The combination of visual reminders and interactive learning aligns with proven cognitive psychology principles, such as spaced repetition and associative learning, which are effective for long term knowledge retention. However, the effectiveness of the system relies on the design of the symbols and how well they are integrated into the daily workflows of the hospital staff.</w:t>
      </w:r>
    </w:p>
    <w:p w:rsidR="789959B8" w:rsidP="789959B8" w:rsidRDefault="789959B8" w14:paraId="16B0369D" w14:textId="4551E56E">
      <w:pPr>
        <w:pStyle w:val="Normal"/>
        <w:ind w:left="720"/>
      </w:pPr>
    </w:p>
    <w:p w:rsidR="14D95D39" w:rsidP="4ED7E219" w:rsidRDefault="14D95D39" w14:paraId="66A0FDEA" w14:textId="2CF306B8">
      <w:pPr>
        <w:rPr>
          <w:rFonts w:hint="eastAsia"/>
          <w:color w:val="FF0000"/>
        </w:rPr>
      </w:pPr>
      <w:proofErr w:type="spellStart"/>
      <w:r w:rsidRPr="4ED7E219">
        <w:rPr>
          <w:color w:val="FF0000"/>
        </w:rPr>
        <w:t>Awais</w:t>
      </w:r>
      <w:proofErr w:type="spellEnd"/>
    </w:p>
    <w:p w:rsidR="008A5061" w:rsidP="789959B8" w:rsidRDefault="556BBB97" w14:paraId="3C6EF207" w14:textId="734BE4F0">
      <w:pPr>
        <w:ind w:left="720"/>
      </w:pPr>
      <w:r w:rsidR="556BBB97">
        <w:rPr/>
        <w:t xml:space="preserve">The aim is that doctors will see these symbols and animations and associate them with the project and the cases. </w:t>
      </w:r>
      <w:r w:rsidR="1A7D62D3">
        <w:rPr/>
        <w:t xml:space="preserve">We hope that introducing something like the </w:t>
      </w:r>
      <w:r w:rsidR="6726FBE2">
        <w:rPr/>
        <w:t>‘</w:t>
      </w:r>
      <w:r w:rsidR="5DB824F8">
        <w:rPr/>
        <w:t>M</w:t>
      </w:r>
      <w:r w:rsidR="158EAF3A">
        <w:rPr/>
        <w:t>emo</w:t>
      </w:r>
      <w:r w:rsidR="6E83F8B6">
        <w:rPr/>
        <w:t>’</w:t>
      </w:r>
      <w:r w:rsidR="1A7D62D3">
        <w:rPr/>
        <w:t xml:space="preserve"> would also have other positive </w:t>
      </w:r>
      <w:r w:rsidR="02B88AAB">
        <w:rPr/>
        <w:t>consequences</w:t>
      </w:r>
      <w:r w:rsidR="1A7D62D3">
        <w:rPr/>
        <w:t xml:space="preserve"> throughout the </w:t>
      </w:r>
      <w:r w:rsidR="5168B9B3">
        <w:rPr/>
        <w:t>hospital. When you share something like this with other members</w:t>
      </w:r>
      <w:r w:rsidR="4A86F21B">
        <w:rPr/>
        <w:t>,</w:t>
      </w:r>
      <w:r w:rsidR="5168B9B3">
        <w:rPr/>
        <w:t xml:space="preserve"> it could encourage a sense of community, especially if it were something specific to the </w:t>
      </w:r>
      <w:r w:rsidR="07E5AE5F">
        <w:rPr/>
        <w:t>Ro</w:t>
      </w:r>
      <w:r w:rsidR="5168B9B3">
        <w:rPr/>
        <w:t xml:space="preserve">yal </w:t>
      </w:r>
      <w:r w:rsidR="66DD5398">
        <w:rPr/>
        <w:t>London</w:t>
      </w:r>
      <w:r w:rsidR="5F5550B7">
        <w:rPr/>
        <w:t xml:space="preserve">. We want it to work in the same way as seeing people wearing poppies around </w:t>
      </w:r>
      <w:r w:rsidR="5F5550B7">
        <w:rPr/>
        <w:t>remembrance day</w:t>
      </w:r>
      <w:r w:rsidR="5F5550B7">
        <w:rPr/>
        <w:t xml:space="preserve"> or </w:t>
      </w:r>
      <w:r w:rsidR="13C6FFF7">
        <w:rPr/>
        <w:t xml:space="preserve">even just all of us having the same lanyards to </w:t>
      </w:r>
      <w:r w:rsidR="13C6FFF7">
        <w:rPr/>
        <w:t>represent</w:t>
      </w:r>
      <w:r w:rsidR="13C6FFF7">
        <w:rPr/>
        <w:t xml:space="preserve"> queen mary. </w:t>
      </w:r>
    </w:p>
    <w:p w:rsidR="008A5061" w:rsidP="4ED7E219" w:rsidRDefault="008A5061" w14:paraId="6661458F" w14:textId="7B838D23">
      <w:pPr>
        <w:rPr>
          <w:rFonts w:hint="eastAsia"/>
        </w:rPr>
      </w:pPr>
    </w:p>
    <w:p w:rsidR="008A5061" w:rsidP="6126F065" w:rsidRDefault="5E9CDCCC" w14:paraId="243A5697" w14:textId="4B190A1F">
      <w:pPr>
        <w:rPr>
          <w:rFonts w:hint="eastAsia"/>
        </w:rPr>
      </w:pPr>
      <w:r w:rsidRPr="426C9104">
        <w:rPr>
          <w:b/>
          <w:bCs/>
        </w:rPr>
        <w:t xml:space="preserve">Designing something memorable. </w:t>
      </w:r>
    </w:p>
    <w:p w:rsidR="008A5061" w:rsidP="426C9104" w:rsidRDefault="6FBDB804" w14:paraId="5B14EBFE" w14:textId="5985B3BD">
      <w:pPr>
        <w:rPr>
          <w:rFonts w:hint="eastAsia"/>
          <w:color w:val="FF0000"/>
        </w:rPr>
      </w:pPr>
      <w:proofErr w:type="spellStart"/>
      <w:r w:rsidRPr="426C9104">
        <w:rPr>
          <w:color w:val="FF0000"/>
        </w:rPr>
        <w:t>Zayna</w:t>
      </w:r>
      <w:proofErr w:type="spellEnd"/>
    </w:p>
    <w:p w:rsidR="008A5061" w:rsidP="4516FFA3" w:rsidRDefault="3E74B1A0" w14:paraId="4C09E2E2" w14:textId="784A7BAC">
      <w:pPr>
        <w:ind w:firstLine="720"/>
        <w:rPr>
          <w:rFonts w:hint="eastAsia"/>
        </w:rPr>
      </w:pPr>
      <w:r>
        <w:t xml:space="preserve">So </w:t>
      </w:r>
      <w:r w:rsidR="5D40B213">
        <w:t>how do we provide knowledge without the trauma and reminders of negative consequences of missed cases</w:t>
      </w:r>
      <w:r w:rsidR="6EBDF197">
        <w:t>?</w:t>
      </w:r>
    </w:p>
    <w:p w:rsidR="008A5061" w:rsidP="1E82A1A9" w:rsidRDefault="5D40B213" w14:paraId="69550B3B" w14:textId="0EF39CCB">
      <w:pPr>
        <w:ind w:left="720"/>
        <w:rPr>
          <w:rFonts w:hint="eastAsia"/>
        </w:rPr>
      </w:pPr>
      <w:r>
        <w:t xml:space="preserve"> </w:t>
      </w:r>
      <w:r w:rsidR="4E6282F7">
        <w:t>When you see this what do you think off?</w:t>
      </w:r>
    </w:p>
    <w:p w:rsidR="008A5061" w:rsidP="21FD8670" w:rsidRDefault="5FBA5BB3" w14:paraId="49E2B1E5" w14:textId="0F3CB492">
      <w:pPr>
        <w:ind w:left="720"/>
      </w:pPr>
      <w:r w:rsidR="5FBA5BB3">
        <w:rPr/>
        <w:t>For most people, this ribbon is indicative</w:t>
      </w:r>
      <w:r w:rsidR="3351AFB2">
        <w:rPr/>
        <w:t xml:space="preserve"> of</w:t>
      </w:r>
      <w:r w:rsidR="5FBA5BB3">
        <w:rPr/>
        <w:t xml:space="preserve"> cancer research</w:t>
      </w:r>
      <w:r w:rsidR="122F9D05">
        <w:rPr/>
        <w:t xml:space="preserve">. When you see the ribbon, </w:t>
      </w:r>
      <w:r w:rsidR="00870D60">
        <w:rPr/>
        <w:t>it’s</w:t>
      </w:r>
      <w:r w:rsidR="122F9D05">
        <w:rPr/>
        <w:t xml:space="preserve"> no longer just an image, it is a symbol of a whole </w:t>
      </w:r>
      <w:r w:rsidR="2D087B11">
        <w:rPr/>
        <w:t xml:space="preserve">initiative. We decided to use this concept with memo, using the brain logo between each animation to raise awareness of the memory project. The memory project is </w:t>
      </w:r>
      <w:r w:rsidR="2D8B3BA8">
        <w:rPr/>
        <w:t xml:space="preserve">important </w:t>
      </w:r>
      <w:r w:rsidR="3B545666">
        <w:rPr/>
        <w:t xml:space="preserve">and </w:t>
      </w:r>
      <w:r w:rsidR="1ED9103F">
        <w:rPr/>
        <w:t xml:space="preserve">could help prevent </w:t>
      </w:r>
      <w:r w:rsidR="1ED9103F">
        <w:rPr/>
        <w:t xml:space="preserve">a </w:t>
      </w:r>
      <w:r w:rsidR="6591600D">
        <w:rPr/>
        <w:t>large number of</w:t>
      </w:r>
      <w:r w:rsidR="1ED9103F">
        <w:rPr/>
        <w:t xml:space="preserve"> </w:t>
      </w:r>
      <w:r w:rsidR="05D5561F">
        <w:rPr/>
        <w:t>incidents</w:t>
      </w:r>
      <w:r w:rsidR="1ED9103F">
        <w:rPr/>
        <w:t xml:space="preserve"> </w:t>
      </w:r>
      <w:r w:rsidR="769D949C">
        <w:rPr/>
        <w:t>throughout</w:t>
      </w:r>
      <w:r w:rsidR="1ED9103F">
        <w:rPr/>
        <w:t xml:space="preserve"> the hospital</w:t>
      </w:r>
      <w:r w:rsidR="30C6B84C">
        <w:rPr/>
        <w:t xml:space="preserve">, but </w:t>
      </w:r>
      <w:r w:rsidR="00230AE7">
        <w:rPr/>
        <w:t xml:space="preserve">simply </w:t>
      </w:r>
      <w:r w:rsidR="30C6B84C">
        <w:rPr/>
        <w:t xml:space="preserve">not enough people know about it. </w:t>
      </w:r>
    </w:p>
    <w:p w:rsidR="2309BD46" w:rsidP="789959B8" w:rsidRDefault="2309BD46" w14:paraId="14A9EE87" w14:textId="180219E9">
      <w:pPr>
        <w:ind w:left="720"/>
      </w:pPr>
      <w:r w:rsidR="2309BD46">
        <w:rPr/>
        <w:t xml:space="preserve">We hope </w:t>
      </w:r>
      <w:r w:rsidR="04D4DF0F">
        <w:rPr/>
        <w:t xml:space="preserve">that </w:t>
      </w:r>
      <w:r w:rsidR="2309BD46">
        <w:rPr/>
        <w:t xml:space="preserve">by creating something that stands out while being aesthetically pleasing would encourage a similar effect, </w:t>
      </w:r>
      <w:r w:rsidR="3947C06E">
        <w:rPr/>
        <w:t>with</w:t>
      </w:r>
      <w:r w:rsidR="2309BD46">
        <w:rPr/>
        <w:t xml:space="preserve"> people being able to recognise the memor</w:t>
      </w:r>
      <w:r w:rsidR="7BA3C030">
        <w:rPr/>
        <w:t>y project image</w:t>
      </w:r>
      <w:r w:rsidR="55A34652">
        <w:rPr/>
        <w:t xml:space="preserve"> and </w:t>
      </w:r>
      <w:r w:rsidR="55A34652">
        <w:rPr/>
        <w:t>identity</w:t>
      </w:r>
      <w:r w:rsidR="7BA3C030">
        <w:rPr/>
        <w:t>.</w:t>
      </w:r>
    </w:p>
    <w:p w:rsidR="6A93604E" w:rsidP="4D500656" w:rsidRDefault="6A93604E" w14:paraId="41726A8F" w14:textId="27C55395">
      <w:pPr>
        <w:rPr>
          <w:rFonts w:hint="eastAsia"/>
        </w:rPr>
      </w:pPr>
      <w:r w:rsidRPr="4D500656">
        <w:rPr>
          <w:color w:val="FF0000"/>
        </w:rPr>
        <w:t>Sole</w:t>
      </w:r>
    </w:p>
    <w:p w:rsidR="008A5061" w:rsidP="4AE9B311" w:rsidRDefault="7EC2C69D" w14:paraId="4D2E6513" w14:textId="7D1DE5D2">
      <w:pPr>
        <w:ind w:left="720"/>
        <w:rPr>
          <w:rFonts w:hint="eastAsia"/>
        </w:rPr>
      </w:pPr>
      <w:r>
        <w:t xml:space="preserve">To go alongside the physical Memo, we’ve </w:t>
      </w:r>
      <w:r w:rsidR="40F380B6">
        <w:t xml:space="preserve">also </w:t>
      </w:r>
      <w:r>
        <w:t>created a website that provides more information on the project. Talking to Stelios, a</w:t>
      </w:r>
      <w:r w:rsidR="22A53863">
        <w:t xml:space="preserve"> consultant at the hospital, he spoke about wanting doctors to have a resource that they can work through in some of their teaching hours. </w:t>
      </w:r>
    </w:p>
    <w:p w:rsidR="31B31D85" w:rsidP="789959B8" w:rsidRDefault="31B31D85" w14:paraId="0D90B3FC" w14:textId="0F85DBC5">
      <w:pPr>
        <w:ind w:left="720"/>
      </w:pPr>
      <w:r w:rsidR="31B31D85">
        <w:rPr/>
        <w:t>Stelios i</w:t>
      </w:r>
      <w:r w:rsidR="0043516E">
        <w:rPr/>
        <w:t>s</w:t>
      </w:r>
      <w:r w:rsidR="31B31D85">
        <w:rPr/>
        <w:t xml:space="preserve"> one of the doctors who compiles information about SI cases after the</w:t>
      </w:r>
      <w:r w:rsidR="0043516E">
        <w:rPr/>
        <w:t>y</w:t>
      </w:r>
      <w:r w:rsidR="31B31D85">
        <w:rPr/>
        <w:t xml:space="preserve"> have </w:t>
      </w:r>
      <w:r w:rsidR="19F22609">
        <w:rPr/>
        <w:t>occurred</w:t>
      </w:r>
      <w:r w:rsidR="31B31D85">
        <w:rPr/>
        <w:t>. He puts in a lot of effort trying to bring these cases to attention only</w:t>
      </w:r>
      <w:r w:rsidR="1F725836">
        <w:rPr/>
        <w:t xml:space="preserve"> to have them </w:t>
      </w:r>
      <w:r w:rsidR="64D17144">
        <w:rPr/>
        <w:t>being</w:t>
      </w:r>
      <w:r w:rsidR="5FFFF83B">
        <w:rPr/>
        <w:t xml:space="preserve"> </w:t>
      </w:r>
      <w:r w:rsidR="64D17144">
        <w:rPr/>
        <w:t>overlooked</w:t>
      </w:r>
      <w:r w:rsidR="3A0D3C59">
        <w:rPr/>
        <w:t xml:space="preserve">. We were </w:t>
      </w:r>
      <w:r w:rsidR="1B72E882">
        <w:rPr/>
        <w:t>surprised</w:t>
      </w:r>
      <w:r w:rsidR="3A0D3C59">
        <w:rPr/>
        <w:t xml:space="preserve"> when we learnt how much effort was put in to collate all this </w:t>
      </w:r>
      <w:r w:rsidR="3A0D3C59">
        <w:rPr/>
        <w:t>important information</w:t>
      </w:r>
      <w:r w:rsidR="3A0D3C59">
        <w:rPr/>
        <w:t xml:space="preserve">, just for it to be sent out in an email, that </w:t>
      </w:r>
      <w:r w:rsidR="02B1FA69">
        <w:rPr/>
        <w:t xml:space="preserve">can be </w:t>
      </w:r>
      <w:r w:rsidR="3A0D3C59">
        <w:rPr/>
        <w:t xml:space="preserve">ineffective </w:t>
      </w:r>
      <w:r w:rsidR="52B30272">
        <w:rPr/>
        <w:t xml:space="preserve">and often ignored </w:t>
      </w:r>
      <w:r w:rsidR="56D90ADD">
        <w:rPr/>
        <w:t xml:space="preserve">by busy staff. </w:t>
      </w:r>
    </w:p>
    <w:p w:rsidR="7A7090D4" w:rsidP="21FD8670" w:rsidRDefault="0DAB7AB4" w14:paraId="137C517D" w14:textId="24C876BA">
      <w:pPr>
        <w:ind w:left="720"/>
        <w:rPr>
          <w:rFonts w:hint="eastAsia"/>
        </w:rPr>
      </w:pPr>
      <w:r>
        <w:t>Knowing the sheer amount</w:t>
      </w:r>
      <w:r w:rsidR="1EC73D6E">
        <w:t xml:space="preserve"> </w:t>
      </w:r>
      <w:r>
        <w:t xml:space="preserve">of content junior doctors </w:t>
      </w:r>
      <w:r w:rsidR="78FF7FC9">
        <w:t xml:space="preserve">have to </w:t>
      </w:r>
      <w:r>
        <w:t xml:space="preserve">remember, we </w:t>
      </w:r>
      <w:r w:rsidR="33A3FED2">
        <w:t xml:space="preserve">wanted to create something as simple and accessible as possible to encourage these young doctors to actively look at the </w:t>
      </w:r>
      <w:r w:rsidR="23DC4B24">
        <w:t>sit</w:t>
      </w:r>
      <w:r w:rsidR="7C181454">
        <w:t>e</w:t>
      </w:r>
      <w:r w:rsidR="33A3FED2">
        <w:t xml:space="preserve"> and refamiliarize themselves with some of these missed cases. </w:t>
      </w:r>
    </w:p>
    <w:p w:rsidR="678BE97E" w:rsidP="4D500656" w:rsidRDefault="678BE97E" w14:paraId="1EE9AE4D" w14:textId="3FAE3621">
      <w:pPr>
        <w:rPr>
          <w:rFonts w:hint="eastAsia"/>
          <w:color w:val="FF0000"/>
        </w:rPr>
      </w:pPr>
      <w:r w:rsidRPr="4D500656">
        <w:rPr>
          <w:color w:val="FF0000"/>
        </w:rPr>
        <w:t>Erin</w:t>
      </w:r>
    </w:p>
    <w:p w:rsidR="7FD79B84" w:rsidP="7FD79B84" w:rsidRDefault="0BED458E" w14:paraId="653FB7EA" w14:textId="58756517">
      <w:pPr>
        <w:ind w:left="720"/>
        <w:rPr>
          <w:rFonts w:hint="eastAsia"/>
        </w:rPr>
      </w:pPr>
      <w:r w:rsidR="0BED458E">
        <w:rPr/>
        <w:t xml:space="preserve">We wanted to make the app very user friendly and </w:t>
      </w:r>
      <w:r w:rsidR="46D1304C">
        <w:rPr/>
        <w:t xml:space="preserve">also </w:t>
      </w:r>
      <w:r w:rsidR="0BED458E">
        <w:rPr/>
        <w:t>available on</w:t>
      </w:r>
      <w:r w:rsidR="531D6922">
        <w:rPr/>
        <w:t xml:space="preserve"> a phone</w:t>
      </w:r>
      <w:r w:rsidR="41939AD0">
        <w:rPr/>
        <w:t>, We</w:t>
      </w:r>
      <w:r w:rsidR="531D6922">
        <w:rPr/>
        <w:t xml:space="preserve"> tried </w:t>
      </w:r>
      <w:r w:rsidR="332F83D4">
        <w:rPr/>
        <w:t>to make</w:t>
      </w:r>
      <w:r w:rsidR="2074C9DE">
        <w:rPr/>
        <w:t xml:space="preserve"> the design</w:t>
      </w:r>
      <w:r w:rsidR="531D6922">
        <w:rPr/>
        <w:t xml:space="preserve"> reminiscent of scrolling </w:t>
      </w:r>
      <w:r w:rsidR="50554269">
        <w:rPr/>
        <w:t xml:space="preserve">through something like a social media site. </w:t>
      </w:r>
      <w:r w:rsidR="78221976">
        <w:rPr/>
        <w:t xml:space="preserve">We took the idea of a gesture like </w:t>
      </w:r>
      <w:r w:rsidR="3A89185A">
        <w:rPr/>
        <w:t>swiping</w:t>
      </w:r>
      <w:r w:rsidR="78221976">
        <w:rPr/>
        <w:t xml:space="preserve"> right on tinder, and incorporated the idea of flash cards or trading cards so that when you click on a case, it shows you </w:t>
      </w:r>
      <w:r w:rsidR="0B208F28">
        <w:rPr/>
        <w:t xml:space="preserve">some statistics about how often its missed or its consequences and the user has the option to look at more information. </w:t>
      </w:r>
    </w:p>
    <w:p w:rsidR="1BDE2C6E" w:rsidP="789959B8" w:rsidRDefault="1BDE2C6E" w14:paraId="5DC4EBFA" w14:textId="4D36B3C0">
      <w:pPr>
        <w:pStyle w:val="Normal"/>
        <w:ind w:left="0"/>
        <w:rPr>
          <w:color w:val="FF0000"/>
        </w:rPr>
      </w:pPr>
      <w:r w:rsidRPr="789959B8" w:rsidR="1BDE2C6E">
        <w:rPr>
          <w:color w:val="FF0000"/>
        </w:rPr>
        <w:t>Awais</w:t>
      </w:r>
    </w:p>
    <w:p w:rsidR="5683EE23" w:rsidP="789959B8" w:rsidRDefault="5683EE23" w14:paraId="62B5934D" w14:textId="210B9712">
      <w:pPr>
        <w:ind w:left="720"/>
      </w:pPr>
      <w:r w:rsidR="5683EE23">
        <w:rPr/>
        <w:t>The goal of the site is</w:t>
      </w:r>
      <w:r w:rsidR="0B47F037">
        <w:rPr/>
        <w:t xml:space="preserve"> t</w:t>
      </w:r>
      <w:r w:rsidR="29EBF25F">
        <w:rPr/>
        <w:t>o</w:t>
      </w:r>
      <w:r w:rsidR="0B47F037">
        <w:rPr/>
        <w:t xml:space="preserve"> provide </w:t>
      </w:r>
      <w:r w:rsidR="471A1742">
        <w:rPr/>
        <w:t>additional</w:t>
      </w:r>
      <w:r w:rsidR="471A1742">
        <w:rPr/>
        <w:t xml:space="preserve"> information about each case and </w:t>
      </w:r>
      <w:r w:rsidR="66CDAB42">
        <w:rPr/>
        <w:t xml:space="preserve">show users some of the </w:t>
      </w:r>
      <w:r w:rsidR="3892F07A">
        <w:rPr/>
        <w:t>statistics</w:t>
      </w:r>
      <w:r w:rsidR="66CDAB42">
        <w:rPr/>
        <w:t xml:space="preserve"> about what happens when these cases are missed. The site </w:t>
      </w:r>
      <w:r w:rsidR="66CDAB42">
        <w:rPr/>
        <w:t>isn’t</w:t>
      </w:r>
      <w:r w:rsidR="66CDAB42">
        <w:rPr/>
        <w:t xml:space="preserve"> about providing text-book style knowledge,</w:t>
      </w:r>
      <w:r w:rsidR="40F0DAB5">
        <w:rPr/>
        <w:t xml:space="preserve"> but it hopes to act as the senior consultant, providing context to the scenarios, cementing them in doctors’ memories. </w:t>
      </w:r>
    </w:p>
    <w:p w:rsidR="54706540" w:rsidP="54706540" w:rsidRDefault="54706540" w14:paraId="57BDBBB3" w14:textId="337DB4E4">
      <w:pPr>
        <w:rPr>
          <w:rFonts w:hint="eastAsia"/>
        </w:rPr>
      </w:pPr>
    </w:p>
    <w:p w:rsidR="54706540" w:rsidP="54706540" w:rsidRDefault="644F6F66" w14:paraId="792D1C9F" w14:textId="3F13B20C">
      <w:pPr>
        <w:rPr>
          <w:rFonts w:hint="eastAsia"/>
          <w:b/>
        </w:rPr>
      </w:pPr>
      <w:r w:rsidRPr="789959B8" w:rsidR="644F6F66">
        <w:rPr>
          <w:b w:val="1"/>
          <w:bCs w:val="1"/>
        </w:rPr>
        <w:t>THE FUTURE OF THE PROJECT</w:t>
      </w:r>
    </w:p>
    <w:p w:rsidR="30F2F074" w:rsidP="789959B8" w:rsidRDefault="30F2F074" w14:paraId="12BAAAEE" w14:textId="3F42AA11">
      <w:pPr>
        <w:pStyle w:val="Normal"/>
        <w:suppressLineNumbers w:val="0"/>
        <w:bidi w:val="0"/>
        <w:spacing w:before="0" w:beforeAutospacing="off" w:after="160" w:afterAutospacing="off" w:line="279" w:lineRule="auto"/>
        <w:ind w:left="0" w:right="0"/>
        <w:jc w:val="left"/>
      </w:pPr>
      <w:r w:rsidRPr="789959B8" w:rsidR="30F2F074">
        <w:rPr>
          <w:color w:val="FF0000"/>
        </w:rPr>
        <w:t>Sole</w:t>
      </w:r>
    </w:p>
    <w:p w:rsidR="54706540" w:rsidP="092E623F" w:rsidRDefault="644F6F66" w14:paraId="4863E31A" w14:textId="4409E409">
      <w:pPr>
        <w:ind w:firstLine="720"/>
      </w:pPr>
      <w:r w:rsidR="644F6F66">
        <w:rPr/>
        <w:t xml:space="preserve">Memo is still in its </w:t>
      </w:r>
      <w:r w:rsidR="644F6F66">
        <w:rPr/>
        <w:t>early stages</w:t>
      </w:r>
      <w:r w:rsidR="644F6F66">
        <w:rPr/>
        <w:t xml:space="preserve">, and a lot of its efficacy lies in its potential and future </w:t>
      </w:r>
      <w:r>
        <w:tab/>
      </w:r>
      <w:r w:rsidR="7543DE58">
        <w:rPr/>
        <w:t>development</w:t>
      </w:r>
      <w:r w:rsidR="644F6F66">
        <w:rPr/>
        <w:t xml:space="preserve">. </w:t>
      </w:r>
      <w:r w:rsidR="134B3C0D">
        <w:rPr/>
        <w:t xml:space="preserve">The Memo would have to </w:t>
      </w:r>
      <w:r w:rsidR="31487DC6">
        <w:rPr/>
        <w:t xml:space="preserve">be tested within a hospital environment and we </w:t>
      </w:r>
      <w:r>
        <w:tab/>
      </w:r>
      <w:r w:rsidR="31487DC6">
        <w:rPr/>
        <w:t xml:space="preserve">would need to speak to more doctors and nurses about how effective the animations are </w:t>
      </w:r>
      <w:r>
        <w:tab/>
      </w:r>
      <w:r w:rsidR="31487DC6">
        <w:rPr/>
        <w:t xml:space="preserve">for remembering cases. </w:t>
      </w:r>
    </w:p>
    <w:p w:rsidR="4AD4CCD5" w:rsidP="789959B8" w:rsidRDefault="4AD4CCD5" w14:paraId="246AE64A" w14:textId="4F92ED46">
      <w:pPr>
        <w:pStyle w:val="Normal"/>
        <w:ind w:firstLine="0"/>
        <w:rPr>
          <w:color w:val="FF0000"/>
        </w:rPr>
      </w:pPr>
      <w:r w:rsidRPr="789959B8" w:rsidR="4AD4CCD5">
        <w:rPr>
          <w:color w:val="FF0000"/>
        </w:rPr>
        <w:t>Zayna</w:t>
      </w:r>
    </w:p>
    <w:p w:rsidR="48E10C34" w:rsidP="789959B8" w:rsidRDefault="48E10C34" w14:paraId="188CFB06" w14:textId="10EEF34F">
      <w:pPr>
        <w:ind w:left="720" w:firstLine="0"/>
      </w:pPr>
      <w:r w:rsidR="48E10C34">
        <w:rPr/>
        <w:t xml:space="preserve">When we shared our ideas with Samy, he also told us about </w:t>
      </w:r>
      <w:r w:rsidR="4AA19FA0">
        <w:rPr/>
        <w:t xml:space="preserve">his </w:t>
      </w:r>
      <w:r w:rsidR="4AA19FA0">
        <w:rPr/>
        <w:t>future plans</w:t>
      </w:r>
      <w:r w:rsidR="4AA19FA0">
        <w:rPr/>
        <w:t xml:space="preserve"> for </w:t>
      </w:r>
      <w:r w:rsidR="6054CE28">
        <w:rPr/>
        <w:t xml:space="preserve">the </w:t>
      </w:r>
      <w:r>
        <w:tab/>
      </w:r>
      <w:r w:rsidR="4AA19FA0">
        <w:rPr/>
        <w:t xml:space="preserve">memory </w:t>
      </w:r>
      <w:r w:rsidR="3624159C">
        <w:rPr/>
        <w:t xml:space="preserve">project and memory </w:t>
      </w:r>
      <w:r w:rsidR="4AA19FA0">
        <w:rPr/>
        <w:t>lane</w:t>
      </w:r>
      <w:r w:rsidR="476EFAB4">
        <w:rPr/>
        <w:t>. He wants to decorate one of the main staff corridors with</w:t>
      </w:r>
      <w:r w:rsidR="4F1869D9">
        <w:rPr/>
        <w:t xml:space="preserve"> </w:t>
      </w:r>
      <w:r w:rsidR="476EFAB4">
        <w:rPr/>
        <w:t xml:space="preserve">achievements </w:t>
      </w:r>
      <w:r w:rsidR="4B52F186">
        <w:rPr/>
        <w:t xml:space="preserve">of his staff </w:t>
      </w:r>
      <w:r w:rsidR="60B64483">
        <w:rPr/>
        <w:t>and</w:t>
      </w:r>
      <w:r w:rsidR="3F6726B6">
        <w:rPr/>
        <w:t xml:space="preserve"> </w:t>
      </w:r>
      <w:r w:rsidR="024437E9">
        <w:rPr/>
        <w:t xml:space="preserve">with </w:t>
      </w:r>
      <w:r w:rsidR="60B64483">
        <w:rPr/>
        <w:t xml:space="preserve">elements of the memory project. </w:t>
      </w:r>
      <w:r w:rsidR="6D5EF377">
        <w:rPr/>
        <w:t xml:space="preserve">Something like this, makes our interpretation of the memory project feel </w:t>
      </w:r>
      <w:r w:rsidR="6D5EF377">
        <w:rPr/>
        <w:t>feasible</w:t>
      </w:r>
      <w:r w:rsidR="6D5EF377">
        <w:rPr/>
        <w:t xml:space="preserve">, with doctors being able to see our videos on memory lane. </w:t>
      </w:r>
    </w:p>
    <w:p w:rsidR="00C11F70" w:rsidP="789959B8" w:rsidRDefault="00C11F70" w14:paraId="6D863F6F" w14:textId="1FFD610C">
      <w:pPr>
        <w:ind w:left="720"/>
      </w:pPr>
      <w:r w:rsidR="25CE88FD">
        <w:rPr/>
        <w:t xml:space="preserve">In </w:t>
      </w:r>
      <w:r w:rsidR="25CE88FD">
        <w:rPr/>
        <w:t>fact</w:t>
      </w:r>
      <w:r w:rsidR="25CE88FD">
        <w:rPr/>
        <w:t xml:space="preserve"> when we were sharing our project with some junior doctors, they spoke about how there was potential for the p</w:t>
      </w:r>
      <w:r w:rsidR="4E669C10">
        <w:rPr/>
        <w:t>roject to branch over into a publ</w:t>
      </w:r>
      <w:r w:rsidR="00F57AFF">
        <w:rPr/>
        <w:t>i</w:t>
      </w:r>
      <w:r w:rsidR="4E669C10">
        <w:rPr/>
        <w:t>c heath incentive, so that people would be able to recognise symptoms in themselves and check with the doctors.</w:t>
      </w:r>
      <w:r w:rsidR="4B029544">
        <w:rPr/>
        <w:t xml:space="preserve"> </w:t>
      </w:r>
      <w:r w:rsidR="4E669C10">
        <w:rPr/>
        <w:t xml:space="preserve">Of course this would require further research, </w:t>
      </w:r>
      <w:r w:rsidR="2EAED8A3">
        <w:rPr/>
        <w:t xml:space="preserve">and the cases would have to be carefully curated </w:t>
      </w:r>
      <w:r w:rsidR="2EAED8A3">
        <w:rPr/>
        <w:t>so as to</w:t>
      </w:r>
      <w:r w:rsidR="2EAED8A3">
        <w:rPr/>
        <w:t xml:space="preserve"> not scare the public</w:t>
      </w:r>
      <w:r w:rsidR="7DE80439">
        <w:rPr/>
        <w:t>.</w:t>
      </w:r>
    </w:p>
    <w:p w:rsidR="641E5446" w:rsidP="789959B8" w:rsidRDefault="641E5446" w14:paraId="1DFE3BF0" w14:textId="22CF26A1">
      <w:pPr>
        <w:pStyle w:val="Normal"/>
        <w:ind w:left="720"/>
      </w:pPr>
      <w:r w:rsidR="641E5446">
        <w:rPr/>
        <w:t xml:space="preserve">But of course, our main goals with memo and our memory project </w:t>
      </w:r>
      <w:r w:rsidR="641E5446">
        <w:rPr/>
        <w:t>is</w:t>
      </w:r>
      <w:r w:rsidR="641E5446">
        <w:rPr/>
        <w:t xml:space="preserve"> to</w:t>
      </w:r>
      <w:r w:rsidR="37A3AE6D">
        <w:rPr/>
        <w:t xml:space="preserve"> primarily help the doctors within the hospital. </w:t>
      </w:r>
    </w:p>
    <w:p w:rsidR="1FBA765F" w:rsidP="789959B8" w:rsidRDefault="1FBA765F" w14:paraId="0BC77EFC" w14:textId="2EEF80E8">
      <w:pPr>
        <w:pStyle w:val="Normal"/>
        <w:ind w:left="0"/>
        <w:rPr>
          <w:color w:val="FF0000"/>
        </w:rPr>
      </w:pPr>
      <w:r w:rsidRPr="789959B8" w:rsidR="1FBA765F">
        <w:rPr>
          <w:color w:val="FF0000"/>
        </w:rPr>
        <w:t>Awais</w:t>
      </w:r>
    </w:p>
    <w:p w:rsidR="00C11F70" w:rsidP="789959B8" w:rsidRDefault="00C11F70" w14:paraId="08BD1E60" w14:textId="5AE82433">
      <w:pPr>
        <w:pStyle w:val="Normal"/>
        <w:ind w:left="720"/>
      </w:pPr>
      <w:r w:rsidR="00C11F70">
        <w:rPr/>
        <w:t xml:space="preserve">With our memory project we were hoping to add not only a little bit </w:t>
      </w:r>
      <w:r w:rsidR="067B23CA">
        <w:rPr/>
        <w:t>of</w:t>
      </w:r>
      <w:r w:rsidR="00C11F70">
        <w:rPr/>
        <w:t xml:space="preserve"> colour to </w:t>
      </w:r>
      <w:r w:rsidR="00C11F70">
        <w:rPr/>
        <w:t>a very stressful</w:t>
      </w:r>
      <w:r w:rsidR="00C11F70">
        <w:rPr/>
        <w:t xml:space="preserve"> environment but also hopefully </w:t>
      </w:r>
      <w:r w:rsidR="03658B36">
        <w:rPr/>
        <w:t xml:space="preserve">have a bigger impact and </w:t>
      </w:r>
      <w:r w:rsidR="00C11F70">
        <w:rPr/>
        <w:t>help reduce the number of missed cases</w:t>
      </w:r>
      <w:r w:rsidR="718803B8">
        <w:rPr/>
        <w:t xml:space="preserve"> at the Royal London Hospital</w:t>
      </w:r>
      <w:r w:rsidR="343F81E3">
        <w:rPr/>
        <w:t>.</w:t>
      </w:r>
    </w:p>
    <w:p w:rsidR="789959B8" w:rsidP="789959B8" w:rsidRDefault="789959B8" w14:paraId="304A7E27" w14:textId="5C4BA69B">
      <w:pPr>
        <w:pStyle w:val="Normal"/>
        <w:ind w:left="720"/>
      </w:pPr>
    </w:p>
    <w:p w:rsidR="008A5061" w:rsidP="6126F065" w:rsidRDefault="008A5061" w14:paraId="2C078E63" w14:textId="4DC5F7F7">
      <w:pPr>
        <w:rPr>
          <w:rFonts w:hint="eastAsia"/>
        </w:rPr>
      </w:pPr>
    </w:p>
    <w:sectPr w:rsidR="008A5061">
      <w:pgSz w:w="12240" w:h="15840" w:orient="portrait"/>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BEE8A"/>
    <w:rsid w:val="00041D18"/>
    <w:rsid w:val="0005330D"/>
    <w:rsid w:val="00080590"/>
    <w:rsid w:val="00081AD1"/>
    <w:rsid w:val="000B492A"/>
    <w:rsid w:val="000E5CA3"/>
    <w:rsid w:val="000F4AA5"/>
    <w:rsid w:val="000F5298"/>
    <w:rsid w:val="001073E3"/>
    <w:rsid w:val="00110616"/>
    <w:rsid w:val="00147F22"/>
    <w:rsid w:val="00152372"/>
    <w:rsid w:val="00153AB4"/>
    <w:rsid w:val="00170E71"/>
    <w:rsid w:val="00177AD0"/>
    <w:rsid w:val="001A0984"/>
    <w:rsid w:val="001A143E"/>
    <w:rsid w:val="001A5807"/>
    <w:rsid w:val="001B158B"/>
    <w:rsid w:val="001B19B3"/>
    <w:rsid w:val="001B2BFA"/>
    <w:rsid w:val="001C7ABD"/>
    <w:rsid w:val="001E0ECC"/>
    <w:rsid w:val="001E1DA4"/>
    <w:rsid w:val="001E5F62"/>
    <w:rsid w:val="002068B7"/>
    <w:rsid w:val="00215710"/>
    <w:rsid w:val="00215C81"/>
    <w:rsid w:val="00230AE7"/>
    <w:rsid w:val="00232C87"/>
    <w:rsid w:val="002468BF"/>
    <w:rsid w:val="00247726"/>
    <w:rsid w:val="00252D5D"/>
    <w:rsid w:val="00261383"/>
    <w:rsid w:val="00266E77"/>
    <w:rsid w:val="0027169A"/>
    <w:rsid w:val="00283EFA"/>
    <w:rsid w:val="002B254E"/>
    <w:rsid w:val="002B3D7A"/>
    <w:rsid w:val="002F3FFA"/>
    <w:rsid w:val="00317535"/>
    <w:rsid w:val="003420C3"/>
    <w:rsid w:val="00344DA9"/>
    <w:rsid w:val="0034798D"/>
    <w:rsid w:val="0035049E"/>
    <w:rsid w:val="003575EC"/>
    <w:rsid w:val="00364145"/>
    <w:rsid w:val="003651AC"/>
    <w:rsid w:val="00376051"/>
    <w:rsid w:val="00377AC0"/>
    <w:rsid w:val="00382C34"/>
    <w:rsid w:val="003A20B6"/>
    <w:rsid w:val="003A2C64"/>
    <w:rsid w:val="003A4B9C"/>
    <w:rsid w:val="003C4BA0"/>
    <w:rsid w:val="003C6566"/>
    <w:rsid w:val="003D1798"/>
    <w:rsid w:val="003E1874"/>
    <w:rsid w:val="00407B10"/>
    <w:rsid w:val="00411248"/>
    <w:rsid w:val="00425EEE"/>
    <w:rsid w:val="00431D8A"/>
    <w:rsid w:val="0043516E"/>
    <w:rsid w:val="004414B2"/>
    <w:rsid w:val="00477CAC"/>
    <w:rsid w:val="00486B76"/>
    <w:rsid w:val="004B300B"/>
    <w:rsid w:val="004C5A3C"/>
    <w:rsid w:val="004D28AF"/>
    <w:rsid w:val="004D48BF"/>
    <w:rsid w:val="004D5B9F"/>
    <w:rsid w:val="004D6A9D"/>
    <w:rsid w:val="004E1ED4"/>
    <w:rsid w:val="0050303E"/>
    <w:rsid w:val="00524661"/>
    <w:rsid w:val="005372FA"/>
    <w:rsid w:val="0054703F"/>
    <w:rsid w:val="005527C0"/>
    <w:rsid w:val="00556A00"/>
    <w:rsid w:val="00575BCD"/>
    <w:rsid w:val="00581D7B"/>
    <w:rsid w:val="005910B7"/>
    <w:rsid w:val="005A1B3B"/>
    <w:rsid w:val="005A6B0D"/>
    <w:rsid w:val="005B3D40"/>
    <w:rsid w:val="005C0083"/>
    <w:rsid w:val="005D3A72"/>
    <w:rsid w:val="005F628A"/>
    <w:rsid w:val="00606CC8"/>
    <w:rsid w:val="006327DE"/>
    <w:rsid w:val="006402C1"/>
    <w:rsid w:val="00651285"/>
    <w:rsid w:val="00686044"/>
    <w:rsid w:val="0069385B"/>
    <w:rsid w:val="006A0608"/>
    <w:rsid w:val="006F1897"/>
    <w:rsid w:val="00706E8E"/>
    <w:rsid w:val="007232E2"/>
    <w:rsid w:val="007300EF"/>
    <w:rsid w:val="00766095"/>
    <w:rsid w:val="00766DF8"/>
    <w:rsid w:val="0078078C"/>
    <w:rsid w:val="007B5E76"/>
    <w:rsid w:val="007D0915"/>
    <w:rsid w:val="007E4A65"/>
    <w:rsid w:val="0080340E"/>
    <w:rsid w:val="00815D8F"/>
    <w:rsid w:val="00845552"/>
    <w:rsid w:val="008665BE"/>
    <w:rsid w:val="00870D60"/>
    <w:rsid w:val="00870F00"/>
    <w:rsid w:val="00897435"/>
    <w:rsid w:val="008A1260"/>
    <w:rsid w:val="008A5061"/>
    <w:rsid w:val="008B336C"/>
    <w:rsid w:val="008B4353"/>
    <w:rsid w:val="008E7CB5"/>
    <w:rsid w:val="0090570F"/>
    <w:rsid w:val="0092C622"/>
    <w:rsid w:val="00931BC1"/>
    <w:rsid w:val="00944AAE"/>
    <w:rsid w:val="00947606"/>
    <w:rsid w:val="00954593"/>
    <w:rsid w:val="0095513C"/>
    <w:rsid w:val="0095777D"/>
    <w:rsid w:val="00984A9E"/>
    <w:rsid w:val="009A1CE2"/>
    <w:rsid w:val="009B3CC8"/>
    <w:rsid w:val="009C440E"/>
    <w:rsid w:val="009D4A32"/>
    <w:rsid w:val="009E0C58"/>
    <w:rsid w:val="009F490C"/>
    <w:rsid w:val="00A16B4B"/>
    <w:rsid w:val="00A227A1"/>
    <w:rsid w:val="00A612CF"/>
    <w:rsid w:val="00A66472"/>
    <w:rsid w:val="00A83C5A"/>
    <w:rsid w:val="00A9448E"/>
    <w:rsid w:val="00AA1EBA"/>
    <w:rsid w:val="00AA46A1"/>
    <w:rsid w:val="00AA73D5"/>
    <w:rsid w:val="00AC255A"/>
    <w:rsid w:val="00AC2E50"/>
    <w:rsid w:val="00AD4239"/>
    <w:rsid w:val="00AF06B6"/>
    <w:rsid w:val="00B06AAE"/>
    <w:rsid w:val="00B30DCD"/>
    <w:rsid w:val="00B3557B"/>
    <w:rsid w:val="00BB74E3"/>
    <w:rsid w:val="00BB77BD"/>
    <w:rsid w:val="00BF3534"/>
    <w:rsid w:val="00C001FE"/>
    <w:rsid w:val="00C11F70"/>
    <w:rsid w:val="00C12308"/>
    <w:rsid w:val="00C22E87"/>
    <w:rsid w:val="00C50467"/>
    <w:rsid w:val="00C54395"/>
    <w:rsid w:val="00C66C94"/>
    <w:rsid w:val="00C86851"/>
    <w:rsid w:val="00C95D0F"/>
    <w:rsid w:val="00CA0C3A"/>
    <w:rsid w:val="00CB6065"/>
    <w:rsid w:val="00CD1AB0"/>
    <w:rsid w:val="00CD7B00"/>
    <w:rsid w:val="00CF7139"/>
    <w:rsid w:val="00D3546B"/>
    <w:rsid w:val="00D370B1"/>
    <w:rsid w:val="00D425E4"/>
    <w:rsid w:val="00D429E4"/>
    <w:rsid w:val="00D56B8A"/>
    <w:rsid w:val="00D750E5"/>
    <w:rsid w:val="00D8098D"/>
    <w:rsid w:val="00D92C8E"/>
    <w:rsid w:val="00D952BE"/>
    <w:rsid w:val="00D97E8C"/>
    <w:rsid w:val="00DD6332"/>
    <w:rsid w:val="00DF629E"/>
    <w:rsid w:val="00DF78EF"/>
    <w:rsid w:val="00E11E2C"/>
    <w:rsid w:val="00E12E28"/>
    <w:rsid w:val="00E168C3"/>
    <w:rsid w:val="00E57B99"/>
    <w:rsid w:val="00E919A8"/>
    <w:rsid w:val="00E920A4"/>
    <w:rsid w:val="00EC1D9E"/>
    <w:rsid w:val="00ED204D"/>
    <w:rsid w:val="00EE1077"/>
    <w:rsid w:val="00EE6788"/>
    <w:rsid w:val="00F21C6C"/>
    <w:rsid w:val="00F40297"/>
    <w:rsid w:val="00F54795"/>
    <w:rsid w:val="00F555B4"/>
    <w:rsid w:val="00F57AFF"/>
    <w:rsid w:val="00F60BB7"/>
    <w:rsid w:val="00F6566D"/>
    <w:rsid w:val="00F66419"/>
    <w:rsid w:val="00F771DA"/>
    <w:rsid w:val="00FA47EA"/>
    <w:rsid w:val="00FC7D9C"/>
    <w:rsid w:val="00FD7C03"/>
    <w:rsid w:val="00FF7AAA"/>
    <w:rsid w:val="0112D4C8"/>
    <w:rsid w:val="0116D426"/>
    <w:rsid w:val="011A3083"/>
    <w:rsid w:val="0172AE2D"/>
    <w:rsid w:val="024234C2"/>
    <w:rsid w:val="024437E9"/>
    <w:rsid w:val="02B1FA69"/>
    <w:rsid w:val="02B2F22B"/>
    <w:rsid w:val="02B88AAB"/>
    <w:rsid w:val="02E7D2FE"/>
    <w:rsid w:val="03406B07"/>
    <w:rsid w:val="03658B36"/>
    <w:rsid w:val="03A242C9"/>
    <w:rsid w:val="03E38051"/>
    <w:rsid w:val="0480FAF5"/>
    <w:rsid w:val="04A039CA"/>
    <w:rsid w:val="04D4DF0F"/>
    <w:rsid w:val="0519B4B5"/>
    <w:rsid w:val="058451D0"/>
    <w:rsid w:val="0590C1EF"/>
    <w:rsid w:val="0591292C"/>
    <w:rsid w:val="05D5561F"/>
    <w:rsid w:val="0638C69F"/>
    <w:rsid w:val="067B23CA"/>
    <w:rsid w:val="067C1E00"/>
    <w:rsid w:val="07060E12"/>
    <w:rsid w:val="079FE64B"/>
    <w:rsid w:val="07BB1D89"/>
    <w:rsid w:val="07E5AE5F"/>
    <w:rsid w:val="07EBCCDB"/>
    <w:rsid w:val="083A6BD3"/>
    <w:rsid w:val="092E623F"/>
    <w:rsid w:val="094881CF"/>
    <w:rsid w:val="0A1CDA66"/>
    <w:rsid w:val="0A2EC172"/>
    <w:rsid w:val="0ACD535B"/>
    <w:rsid w:val="0ADAC953"/>
    <w:rsid w:val="0AF7061A"/>
    <w:rsid w:val="0AFD9126"/>
    <w:rsid w:val="0B208F28"/>
    <w:rsid w:val="0B47F037"/>
    <w:rsid w:val="0B48F5D6"/>
    <w:rsid w:val="0B617F8C"/>
    <w:rsid w:val="0B9A17F4"/>
    <w:rsid w:val="0BA44796"/>
    <w:rsid w:val="0BB2D4FC"/>
    <w:rsid w:val="0BED458E"/>
    <w:rsid w:val="0CC7ACEC"/>
    <w:rsid w:val="0CC7D572"/>
    <w:rsid w:val="0D9A1C9E"/>
    <w:rsid w:val="0DAB7AB4"/>
    <w:rsid w:val="0DDEDFD3"/>
    <w:rsid w:val="0DF0D67B"/>
    <w:rsid w:val="0E60E1C6"/>
    <w:rsid w:val="0F152D56"/>
    <w:rsid w:val="0F5BB3DE"/>
    <w:rsid w:val="0F959E71"/>
    <w:rsid w:val="0FB66A98"/>
    <w:rsid w:val="0FBEDF30"/>
    <w:rsid w:val="0FE45569"/>
    <w:rsid w:val="1017A65D"/>
    <w:rsid w:val="1046F35F"/>
    <w:rsid w:val="10D3D811"/>
    <w:rsid w:val="1123F03E"/>
    <w:rsid w:val="1135B475"/>
    <w:rsid w:val="1186BF21"/>
    <w:rsid w:val="118F85EF"/>
    <w:rsid w:val="11FAC015"/>
    <w:rsid w:val="11FF7988"/>
    <w:rsid w:val="122F9D05"/>
    <w:rsid w:val="12AEF4A8"/>
    <w:rsid w:val="12CAA6FF"/>
    <w:rsid w:val="13115EE7"/>
    <w:rsid w:val="131EC4D3"/>
    <w:rsid w:val="1320E7F2"/>
    <w:rsid w:val="134B3C0D"/>
    <w:rsid w:val="13C6FFF7"/>
    <w:rsid w:val="1441BF52"/>
    <w:rsid w:val="14D74F67"/>
    <w:rsid w:val="14D95D39"/>
    <w:rsid w:val="158EAF3A"/>
    <w:rsid w:val="15B17754"/>
    <w:rsid w:val="1627EF70"/>
    <w:rsid w:val="165CA656"/>
    <w:rsid w:val="167F9CB6"/>
    <w:rsid w:val="169127B7"/>
    <w:rsid w:val="169B3EC4"/>
    <w:rsid w:val="1711CDF5"/>
    <w:rsid w:val="171D4182"/>
    <w:rsid w:val="17DD0FCD"/>
    <w:rsid w:val="1808CD5F"/>
    <w:rsid w:val="1824D868"/>
    <w:rsid w:val="186B369F"/>
    <w:rsid w:val="18828B0F"/>
    <w:rsid w:val="18971051"/>
    <w:rsid w:val="18A51D6D"/>
    <w:rsid w:val="18B68588"/>
    <w:rsid w:val="18BFE150"/>
    <w:rsid w:val="18CFACFD"/>
    <w:rsid w:val="18F30886"/>
    <w:rsid w:val="1906E984"/>
    <w:rsid w:val="1951AE9D"/>
    <w:rsid w:val="19719FD6"/>
    <w:rsid w:val="19771C17"/>
    <w:rsid w:val="198CB29F"/>
    <w:rsid w:val="19F22609"/>
    <w:rsid w:val="1A066D03"/>
    <w:rsid w:val="1A1D384B"/>
    <w:rsid w:val="1A7D62D3"/>
    <w:rsid w:val="1AA3D68A"/>
    <w:rsid w:val="1B24AE62"/>
    <w:rsid w:val="1B2C7B2A"/>
    <w:rsid w:val="1B564731"/>
    <w:rsid w:val="1B72E882"/>
    <w:rsid w:val="1B91492F"/>
    <w:rsid w:val="1BA65F7B"/>
    <w:rsid w:val="1BDE2C6E"/>
    <w:rsid w:val="1BEE1851"/>
    <w:rsid w:val="1C41FE04"/>
    <w:rsid w:val="1C6D4382"/>
    <w:rsid w:val="1D2CB3BA"/>
    <w:rsid w:val="1D5B507C"/>
    <w:rsid w:val="1D61EAAF"/>
    <w:rsid w:val="1D6E20A1"/>
    <w:rsid w:val="1DF395C8"/>
    <w:rsid w:val="1E0CBD54"/>
    <w:rsid w:val="1E82A1A9"/>
    <w:rsid w:val="1EC73D6E"/>
    <w:rsid w:val="1ED9103F"/>
    <w:rsid w:val="1F3874C8"/>
    <w:rsid w:val="1F713B54"/>
    <w:rsid w:val="1F725836"/>
    <w:rsid w:val="1FBA765F"/>
    <w:rsid w:val="200844B2"/>
    <w:rsid w:val="200A7125"/>
    <w:rsid w:val="200C249F"/>
    <w:rsid w:val="206BBC40"/>
    <w:rsid w:val="2074C9DE"/>
    <w:rsid w:val="209DD275"/>
    <w:rsid w:val="211E78FC"/>
    <w:rsid w:val="213A179A"/>
    <w:rsid w:val="21AF83E0"/>
    <w:rsid w:val="21CDC349"/>
    <w:rsid w:val="21D7F8EE"/>
    <w:rsid w:val="21FD8670"/>
    <w:rsid w:val="226C2BBC"/>
    <w:rsid w:val="227CC74D"/>
    <w:rsid w:val="22A53863"/>
    <w:rsid w:val="22C2F63A"/>
    <w:rsid w:val="2309BD46"/>
    <w:rsid w:val="23D5B41E"/>
    <w:rsid w:val="23DC4B24"/>
    <w:rsid w:val="24A768BF"/>
    <w:rsid w:val="251B616C"/>
    <w:rsid w:val="252ACE43"/>
    <w:rsid w:val="252DC40A"/>
    <w:rsid w:val="25CE88FD"/>
    <w:rsid w:val="25D2A5A7"/>
    <w:rsid w:val="25FF792A"/>
    <w:rsid w:val="264533AB"/>
    <w:rsid w:val="2661A8E9"/>
    <w:rsid w:val="2732D559"/>
    <w:rsid w:val="275A02B7"/>
    <w:rsid w:val="275CFA06"/>
    <w:rsid w:val="27BF86E4"/>
    <w:rsid w:val="2853401D"/>
    <w:rsid w:val="287C96D7"/>
    <w:rsid w:val="28A594D1"/>
    <w:rsid w:val="28CAD148"/>
    <w:rsid w:val="28D54624"/>
    <w:rsid w:val="2927B78C"/>
    <w:rsid w:val="297D388A"/>
    <w:rsid w:val="29956F64"/>
    <w:rsid w:val="299791EB"/>
    <w:rsid w:val="29EBF25F"/>
    <w:rsid w:val="2A8FB7B5"/>
    <w:rsid w:val="2AD2B8FD"/>
    <w:rsid w:val="2AE7038B"/>
    <w:rsid w:val="2B31F93D"/>
    <w:rsid w:val="2B3A9360"/>
    <w:rsid w:val="2B5B8B89"/>
    <w:rsid w:val="2B5CD1D6"/>
    <w:rsid w:val="2B7E1F96"/>
    <w:rsid w:val="2BADABF4"/>
    <w:rsid w:val="2C050A61"/>
    <w:rsid w:val="2C0AC92E"/>
    <w:rsid w:val="2C2455E7"/>
    <w:rsid w:val="2CA6470C"/>
    <w:rsid w:val="2CDA9B10"/>
    <w:rsid w:val="2D087B11"/>
    <w:rsid w:val="2D8B3BA8"/>
    <w:rsid w:val="2E3D8FD4"/>
    <w:rsid w:val="2E543252"/>
    <w:rsid w:val="2E6A0CCE"/>
    <w:rsid w:val="2E8520AD"/>
    <w:rsid w:val="2E88422D"/>
    <w:rsid w:val="2EAED8A3"/>
    <w:rsid w:val="2EF33026"/>
    <w:rsid w:val="2F736ED1"/>
    <w:rsid w:val="2F8D181A"/>
    <w:rsid w:val="2FC1AFEF"/>
    <w:rsid w:val="2FC79307"/>
    <w:rsid w:val="2FE321A2"/>
    <w:rsid w:val="3001B2EB"/>
    <w:rsid w:val="301F04C3"/>
    <w:rsid w:val="30677C35"/>
    <w:rsid w:val="30C6B84C"/>
    <w:rsid w:val="30D65BBA"/>
    <w:rsid w:val="30EF42E5"/>
    <w:rsid w:val="30F2F074"/>
    <w:rsid w:val="31487DC6"/>
    <w:rsid w:val="317E913D"/>
    <w:rsid w:val="31B129E8"/>
    <w:rsid w:val="31B31D85"/>
    <w:rsid w:val="3244A88C"/>
    <w:rsid w:val="32EB4C52"/>
    <w:rsid w:val="331EB56C"/>
    <w:rsid w:val="332F83D4"/>
    <w:rsid w:val="3351AFB2"/>
    <w:rsid w:val="336074E1"/>
    <w:rsid w:val="3366D8FF"/>
    <w:rsid w:val="33A3FED2"/>
    <w:rsid w:val="33D5AAD0"/>
    <w:rsid w:val="33E95DF4"/>
    <w:rsid w:val="343F81E3"/>
    <w:rsid w:val="3455305A"/>
    <w:rsid w:val="345D73E0"/>
    <w:rsid w:val="34C04D7C"/>
    <w:rsid w:val="35381590"/>
    <w:rsid w:val="356EFE30"/>
    <w:rsid w:val="3577C64A"/>
    <w:rsid w:val="3618C122"/>
    <w:rsid w:val="3624159C"/>
    <w:rsid w:val="3653006B"/>
    <w:rsid w:val="368FD869"/>
    <w:rsid w:val="36D15F4B"/>
    <w:rsid w:val="36FE7964"/>
    <w:rsid w:val="37468673"/>
    <w:rsid w:val="37A3AE6D"/>
    <w:rsid w:val="37A7D9D7"/>
    <w:rsid w:val="385B5BA0"/>
    <w:rsid w:val="386C3640"/>
    <w:rsid w:val="3882BCE8"/>
    <w:rsid w:val="388432F7"/>
    <w:rsid w:val="3888E4AC"/>
    <w:rsid w:val="3892F07A"/>
    <w:rsid w:val="38CF5266"/>
    <w:rsid w:val="3947C06E"/>
    <w:rsid w:val="39B4D3CD"/>
    <w:rsid w:val="39EA28F2"/>
    <w:rsid w:val="3A0D3C59"/>
    <w:rsid w:val="3A54873F"/>
    <w:rsid w:val="3A89185A"/>
    <w:rsid w:val="3AB32A40"/>
    <w:rsid w:val="3B1026AE"/>
    <w:rsid w:val="3B545666"/>
    <w:rsid w:val="3B65470D"/>
    <w:rsid w:val="3BB78E68"/>
    <w:rsid w:val="3BDFF354"/>
    <w:rsid w:val="3C48535D"/>
    <w:rsid w:val="3C65882E"/>
    <w:rsid w:val="3CE30A73"/>
    <w:rsid w:val="3D0D7724"/>
    <w:rsid w:val="3D3F50B2"/>
    <w:rsid w:val="3D51D338"/>
    <w:rsid w:val="3DFE1D2D"/>
    <w:rsid w:val="3E4A6437"/>
    <w:rsid w:val="3E74B1A0"/>
    <w:rsid w:val="3E9F2046"/>
    <w:rsid w:val="3EE6E8DA"/>
    <w:rsid w:val="3F4028D8"/>
    <w:rsid w:val="3F6093D3"/>
    <w:rsid w:val="3F6726B6"/>
    <w:rsid w:val="3F90BE0C"/>
    <w:rsid w:val="3FF06D84"/>
    <w:rsid w:val="3FF7E7F2"/>
    <w:rsid w:val="40395559"/>
    <w:rsid w:val="40F0DAB5"/>
    <w:rsid w:val="40F380B6"/>
    <w:rsid w:val="411B82AB"/>
    <w:rsid w:val="4122210F"/>
    <w:rsid w:val="4132FE2F"/>
    <w:rsid w:val="41939AD0"/>
    <w:rsid w:val="4209C961"/>
    <w:rsid w:val="426C9104"/>
    <w:rsid w:val="42B5A9C6"/>
    <w:rsid w:val="4303E73B"/>
    <w:rsid w:val="43E27809"/>
    <w:rsid w:val="446D1A07"/>
    <w:rsid w:val="4512D6DE"/>
    <w:rsid w:val="4516FFA3"/>
    <w:rsid w:val="4587490D"/>
    <w:rsid w:val="4612B5B9"/>
    <w:rsid w:val="46666726"/>
    <w:rsid w:val="46B906F9"/>
    <w:rsid w:val="46D1304C"/>
    <w:rsid w:val="46F9657F"/>
    <w:rsid w:val="471A1742"/>
    <w:rsid w:val="476EFAB4"/>
    <w:rsid w:val="4779165C"/>
    <w:rsid w:val="47BEDFF0"/>
    <w:rsid w:val="47D8AACB"/>
    <w:rsid w:val="47F8BCD2"/>
    <w:rsid w:val="48E10C34"/>
    <w:rsid w:val="49139A2F"/>
    <w:rsid w:val="4921227E"/>
    <w:rsid w:val="493D89F9"/>
    <w:rsid w:val="4965486B"/>
    <w:rsid w:val="4979487A"/>
    <w:rsid w:val="4996E969"/>
    <w:rsid w:val="499BEE8A"/>
    <w:rsid w:val="49D0F7F2"/>
    <w:rsid w:val="49E46F7B"/>
    <w:rsid w:val="4A86F21B"/>
    <w:rsid w:val="4AA19FA0"/>
    <w:rsid w:val="4AB135AF"/>
    <w:rsid w:val="4ABEE792"/>
    <w:rsid w:val="4AD4CCD5"/>
    <w:rsid w:val="4AE9B311"/>
    <w:rsid w:val="4B029544"/>
    <w:rsid w:val="4B047118"/>
    <w:rsid w:val="4B52F186"/>
    <w:rsid w:val="4B54839C"/>
    <w:rsid w:val="4B9583D7"/>
    <w:rsid w:val="4C301A21"/>
    <w:rsid w:val="4C42B650"/>
    <w:rsid w:val="4C8ED351"/>
    <w:rsid w:val="4CAA4208"/>
    <w:rsid w:val="4CC7EF72"/>
    <w:rsid w:val="4D2721D6"/>
    <w:rsid w:val="4D4B157E"/>
    <w:rsid w:val="4D500656"/>
    <w:rsid w:val="4D705D49"/>
    <w:rsid w:val="4D98A4D6"/>
    <w:rsid w:val="4DAF2CC1"/>
    <w:rsid w:val="4DC15C94"/>
    <w:rsid w:val="4DCED95E"/>
    <w:rsid w:val="4E1BADEC"/>
    <w:rsid w:val="4E3203A0"/>
    <w:rsid w:val="4E6282F7"/>
    <w:rsid w:val="4E669C10"/>
    <w:rsid w:val="4E6B9725"/>
    <w:rsid w:val="4E85BAFA"/>
    <w:rsid w:val="4ED7E219"/>
    <w:rsid w:val="4EFA4321"/>
    <w:rsid w:val="4F1869D9"/>
    <w:rsid w:val="50554269"/>
    <w:rsid w:val="512BB307"/>
    <w:rsid w:val="5168B9B3"/>
    <w:rsid w:val="51D4BA3C"/>
    <w:rsid w:val="52A00497"/>
    <w:rsid w:val="52AE67E4"/>
    <w:rsid w:val="52B30272"/>
    <w:rsid w:val="531D6922"/>
    <w:rsid w:val="532FA0E1"/>
    <w:rsid w:val="533CDA1F"/>
    <w:rsid w:val="5341C1A5"/>
    <w:rsid w:val="53439274"/>
    <w:rsid w:val="5361A4F9"/>
    <w:rsid w:val="54706540"/>
    <w:rsid w:val="553513EE"/>
    <w:rsid w:val="555AA142"/>
    <w:rsid w:val="556B51AA"/>
    <w:rsid w:val="556BBB97"/>
    <w:rsid w:val="55A34652"/>
    <w:rsid w:val="5615CA91"/>
    <w:rsid w:val="5683EE23"/>
    <w:rsid w:val="56918187"/>
    <w:rsid w:val="56D90ADD"/>
    <w:rsid w:val="573A4742"/>
    <w:rsid w:val="57FBEB02"/>
    <w:rsid w:val="58555374"/>
    <w:rsid w:val="585858DB"/>
    <w:rsid w:val="58E66DAD"/>
    <w:rsid w:val="58FECBEA"/>
    <w:rsid w:val="59B2A62C"/>
    <w:rsid w:val="59B3EB2D"/>
    <w:rsid w:val="59E67EAD"/>
    <w:rsid w:val="5ACE3B17"/>
    <w:rsid w:val="5B11F2A0"/>
    <w:rsid w:val="5B2F7F8B"/>
    <w:rsid w:val="5C0A8AFE"/>
    <w:rsid w:val="5C481E91"/>
    <w:rsid w:val="5C9F07CD"/>
    <w:rsid w:val="5CB1BC83"/>
    <w:rsid w:val="5CCCCEEC"/>
    <w:rsid w:val="5CD1B1DE"/>
    <w:rsid w:val="5CE5C53F"/>
    <w:rsid w:val="5D3143A0"/>
    <w:rsid w:val="5D40B213"/>
    <w:rsid w:val="5D7D1370"/>
    <w:rsid w:val="5DB824F8"/>
    <w:rsid w:val="5E7872AC"/>
    <w:rsid w:val="5E8DFC04"/>
    <w:rsid w:val="5E9CDCCC"/>
    <w:rsid w:val="5F5550B7"/>
    <w:rsid w:val="5F63443F"/>
    <w:rsid w:val="5FBA5BB3"/>
    <w:rsid w:val="5FFFF83B"/>
    <w:rsid w:val="604BEF1A"/>
    <w:rsid w:val="6054CE28"/>
    <w:rsid w:val="60753036"/>
    <w:rsid w:val="60B64483"/>
    <w:rsid w:val="60D6AA4D"/>
    <w:rsid w:val="6126F065"/>
    <w:rsid w:val="61357E98"/>
    <w:rsid w:val="613617E5"/>
    <w:rsid w:val="6162AC17"/>
    <w:rsid w:val="616C4A32"/>
    <w:rsid w:val="619579CD"/>
    <w:rsid w:val="61A6CC0B"/>
    <w:rsid w:val="61E189E5"/>
    <w:rsid w:val="62050AAC"/>
    <w:rsid w:val="6256DF0D"/>
    <w:rsid w:val="635FA060"/>
    <w:rsid w:val="6381E237"/>
    <w:rsid w:val="63B7DBD5"/>
    <w:rsid w:val="63BB9789"/>
    <w:rsid w:val="640B0BF0"/>
    <w:rsid w:val="641E5446"/>
    <w:rsid w:val="644F6F66"/>
    <w:rsid w:val="649077DE"/>
    <w:rsid w:val="64D17144"/>
    <w:rsid w:val="652D7FC4"/>
    <w:rsid w:val="655400B7"/>
    <w:rsid w:val="6584B699"/>
    <w:rsid w:val="6591600D"/>
    <w:rsid w:val="65B558CE"/>
    <w:rsid w:val="6659D946"/>
    <w:rsid w:val="667877E7"/>
    <w:rsid w:val="667E38C0"/>
    <w:rsid w:val="66CDAB42"/>
    <w:rsid w:val="66DD5398"/>
    <w:rsid w:val="66F36D60"/>
    <w:rsid w:val="66FD0D9A"/>
    <w:rsid w:val="6718048D"/>
    <w:rsid w:val="6726FBE2"/>
    <w:rsid w:val="673358D5"/>
    <w:rsid w:val="6747AC90"/>
    <w:rsid w:val="678BE97E"/>
    <w:rsid w:val="68ABE8D4"/>
    <w:rsid w:val="6901E0E1"/>
    <w:rsid w:val="693A328F"/>
    <w:rsid w:val="69725C91"/>
    <w:rsid w:val="69CD385D"/>
    <w:rsid w:val="6A49E860"/>
    <w:rsid w:val="6A93604E"/>
    <w:rsid w:val="6AD43F72"/>
    <w:rsid w:val="6ADD6D90"/>
    <w:rsid w:val="6B55FC16"/>
    <w:rsid w:val="6BA4155C"/>
    <w:rsid w:val="6BAB9754"/>
    <w:rsid w:val="6C7DE5F0"/>
    <w:rsid w:val="6C850D53"/>
    <w:rsid w:val="6CE97B93"/>
    <w:rsid w:val="6D5EF377"/>
    <w:rsid w:val="6D6C1460"/>
    <w:rsid w:val="6DE27EFA"/>
    <w:rsid w:val="6E5D5F64"/>
    <w:rsid w:val="6E74F44A"/>
    <w:rsid w:val="6E784F89"/>
    <w:rsid w:val="6E83A8E2"/>
    <w:rsid w:val="6E83F8B6"/>
    <w:rsid w:val="6EBDF197"/>
    <w:rsid w:val="6ECE9292"/>
    <w:rsid w:val="6F14BE8C"/>
    <w:rsid w:val="6F352688"/>
    <w:rsid w:val="6F94A19E"/>
    <w:rsid w:val="6F96C13A"/>
    <w:rsid w:val="6FBDB804"/>
    <w:rsid w:val="718803B8"/>
    <w:rsid w:val="71A0D679"/>
    <w:rsid w:val="72307533"/>
    <w:rsid w:val="725FBCD4"/>
    <w:rsid w:val="7269CD69"/>
    <w:rsid w:val="72B127F3"/>
    <w:rsid w:val="72D236C9"/>
    <w:rsid w:val="731AEC21"/>
    <w:rsid w:val="732747DA"/>
    <w:rsid w:val="733FB22E"/>
    <w:rsid w:val="73E17906"/>
    <w:rsid w:val="7403B9E0"/>
    <w:rsid w:val="74407D17"/>
    <w:rsid w:val="747C39CF"/>
    <w:rsid w:val="74E57C40"/>
    <w:rsid w:val="74F575F8"/>
    <w:rsid w:val="74F88D37"/>
    <w:rsid w:val="7543DE58"/>
    <w:rsid w:val="754CFC02"/>
    <w:rsid w:val="75584F3D"/>
    <w:rsid w:val="7631F5A3"/>
    <w:rsid w:val="76838D2B"/>
    <w:rsid w:val="769D949C"/>
    <w:rsid w:val="77531AD7"/>
    <w:rsid w:val="77E308A0"/>
    <w:rsid w:val="7816D20D"/>
    <w:rsid w:val="78221976"/>
    <w:rsid w:val="783363B1"/>
    <w:rsid w:val="786E9B47"/>
    <w:rsid w:val="789959B8"/>
    <w:rsid w:val="78A8E67B"/>
    <w:rsid w:val="78FF7FC9"/>
    <w:rsid w:val="79159E7A"/>
    <w:rsid w:val="79196765"/>
    <w:rsid w:val="79348B99"/>
    <w:rsid w:val="797EDE94"/>
    <w:rsid w:val="7A117BD5"/>
    <w:rsid w:val="7A7090D4"/>
    <w:rsid w:val="7AA7A1CF"/>
    <w:rsid w:val="7AB2104E"/>
    <w:rsid w:val="7ACB8BFF"/>
    <w:rsid w:val="7B0BD515"/>
    <w:rsid w:val="7B154BBB"/>
    <w:rsid w:val="7B2714B9"/>
    <w:rsid w:val="7BA3C030"/>
    <w:rsid w:val="7BEAE2C4"/>
    <w:rsid w:val="7C181454"/>
    <w:rsid w:val="7C582763"/>
    <w:rsid w:val="7CCB7BF7"/>
    <w:rsid w:val="7D17987E"/>
    <w:rsid w:val="7D2ADD23"/>
    <w:rsid w:val="7DE80439"/>
    <w:rsid w:val="7E0BD21D"/>
    <w:rsid w:val="7E2E9B79"/>
    <w:rsid w:val="7E9C3ED4"/>
    <w:rsid w:val="7EC2C69D"/>
    <w:rsid w:val="7EF8402C"/>
    <w:rsid w:val="7F2C157E"/>
    <w:rsid w:val="7F44A9C8"/>
    <w:rsid w:val="7FCB889D"/>
    <w:rsid w:val="7FD79B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EE8A"/>
  <w15:chartTrackingRefBased/>
  <w15:docId w15:val="{80072399-63B3-4C28-8F87-FE0DF0C6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53513EE"/>
    <w:rPr>
      <w:lang w:val="en-GB"/>
    </w:rPr>
  </w:style>
  <w:style w:type="paragraph" w:styleId="Heading1">
    <w:name w:val="heading 1"/>
    <w:basedOn w:val="Normal"/>
    <w:next w:val="Normal"/>
    <w:link w:val="Heading1Char"/>
    <w:uiPriority w:val="9"/>
    <w:qFormat/>
    <w:rsid w:val="6126F06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6126F06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5351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5351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55351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55351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55351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553513EE"/>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553513EE"/>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6126F065"/>
    <w:rPr>
      <w:rFonts w:asciiTheme="majorHAnsi" w:hAnsiTheme="majorHAnsi" w:eastAsiaTheme="majorEastAsia" w:cstheme="majorBidi"/>
      <w:noProof w:val="0"/>
      <w:color w:val="0F4761" w:themeColor="accent1" w:themeShade="BF"/>
      <w:sz w:val="40"/>
      <w:szCs w:val="40"/>
      <w:lang w:val="en-GB"/>
    </w:rPr>
  </w:style>
  <w:style w:type="character" w:styleId="Heading2Char" w:customStyle="1">
    <w:name w:val="Heading 2 Char"/>
    <w:basedOn w:val="DefaultParagraphFont"/>
    <w:link w:val="Heading2"/>
    <w:uiPriority w:val="9"/>
    <w:rsid w:val="6126F065"/>
    <w:rPr>
      <w:rFonts w:asciiTheme="majorHAnsi" w:hAnsiTheme="majorHAnsi" w:eastAsiaTheme="majorEastAsia" w:cstheme="majorBidi"/>
      <w:noProof w:val="0"/>
      <w:color w:val="0F4761" w:themeColor="accent1" w:themeShade="BF"/>
      <w:sz w:val="32"/>
      <w:szCs w:val="32"/>
      <w:lang w:val="en-GB"/>
    </w:rPr>
  </w:style>
  <w:style w:type="character" w:styleId="Heading3Char" w:customStyle="1">
    <w:name w:val="Heading 3 Char"/>
    <w:basedOn w:val="DefaultParagraphFont"/>
    <w:link w:val="Heading3"/>
    <w:uiPriority w:val="9"/>
    <w:rsid w:val="6126F065"/>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rsid w:val="6126F065"/>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rsid w:val="6126F065"/>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rsid w:val="6126F065"/>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rsid w:val="6126F065"/>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rsid w:val="6126F065"/>
    <w:rPr>
      <w:rFonts w:eastAsiaTheme="majorEastAsia" w:cstheme="majorBidi"/>
      <w:i/>
      <w:iCs/>
      <w:color w:val="272727"/>
      <w:lang w:val="en-GB"/>
    </w:rPr>
  </w:style>
  <w:style w:type="character" w:styleId="Heading9Char" w:customStyle="1">
    <w:name w:val="Heading 9 Char"/>
    <w:basedOn w:val="DefaultParagraphFont"/>
    <w:link w:val="Heading9"/>
    <w:uiPriority w:val="9"/>
    <w:rsid w:val="6126F065"/>
    <w:rPr>
      <w:rFonts w:eastAsiaTheme="majorEastAsia" w:cstheme="majorBidi"/>
      <w:color w:val="272727"/>
      <w:lang w:val="en-GB"/>
    </w:rPr>
  </w:style>
  <w:style w:type="character" w:styleId="TitleChar" w:customStyle="1">
    <w:name w:val="Title Char"/>
    <w:basedOn w:val="DefaultParagraphFont"/>
    <w:link w:val="Title"/>
    <w:uiPriority w:val="10"/>
    <w:rsid w:val="6126F065"/>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6126F065"/>
    <w:pPr>
      <w:spacing w:after="8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6126F065"/>
    <w:rPr>
      <w:rFonts w:eastAsiaTheme="majorEastAsia" w:cstheme="majorBidi"/>
      <w:color w:val="595959" w:themeColor="text1" w:themeTint="A6"/>
      <w:sz w:val="28"/>
      <w:szCs w:val="28"/>
      <w:lang w:val="en-GB"/>
    </w:rPr>
  </w:style>
  <w:style w:type="paragraph" w:styleId="Subtitle">
    <w:name w:val="Subtitle"/>
    <w:basedOn w:val="Normal"/>
    <w:next w:val="Normal"/>
    <w:link w:val="SubtitleChar"/>
    <w:uiPriority w:val="11"/>
    <w:qFormat/>
    <w:rsid w:val="553513EE"/>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sid w:val="6126F065"/>
    <w:rPr>
      <w:i/>
      <w:iCs/>
      <w:noProof w:val="0"/>
      <w:color w:val="404040" w:themeColor="text1" w:themeTint="BF"/>
      <w:lang w:val="en-GB"/>
    </w:rPr>
  </w:style>
  <w:style w:type="paragraph" w:styleId="Quote">
    <w:name w:val="Quote"/>
    <w:basedOn w:val="Normal"/>
    <w:next w:val="Normal"/>
    <w:link w:val="QuoteChar"/>
    <w:uiPriority w:val="29"/>
    <w:qFormat/>
    <w:rsid w:val="6126F065"/>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sid w:val="6126F065"/>
    <w:rPr>
      <w:i/>
      <w:iCs/>
      <w:noProof w:val="0"/>
      <w:color w:val="0F4761" w:themeColor="accent1" w:themeShade="BF"/>
      <w:lang w:val="en-GB"/>
    </w:rPr>
  </w:style>
  <w:style w:type="paragraph" w:styleId="IntenseQuote">
    <w:name w:val="Intense Quote"/>
    <w:basedOn w:val="Normal"/>
    <w:next w:val="Normal"/>
    <w:link w:val="IntenseQuoteChar"/>
    <w:uiPriority w:val="30"/>
    <w:qFormat/>
    <w:rsid w:val="6126F065"/>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126F065"/>
    <w:pPr>
      <w:ind w:left="720"/>
      <w:contextualSpacing/>
    </w:pPr>
  </w:style>
  <w:style w:type="paragraph" w:styleId="TOC1">
    <w:name w:val="toc 1"/>
    <w:basedOn w:val="Normal"/>
    <w:next w:val="Normal"/>
    <w:uiPriority w:val="39"/>
    <w:unhideWhenUsed/>
    <w:rsid w:val="6126F065"/>
    <w:pPr>
      <w:spacing w:after="100"/>
    </w:pPr>
  </w:style>
  <w:style w:type="paragraph" w:styleId="TOC2">
    <w:name w:val="toc 2"/>
    <w:basedOn w:val="Normal"/>
    <w:next w:val="Normal"/>
    <w:uiPriority w:val="39"/>
    <w:unhideWhenUsed/>
    <w:rsid w:val="6126F065"/>
    <w:pPr>
      <w:spacing w:after="100"/>
      <w:ind w:left="220"/>
    </w:pPr>
  </w:style>
  <w:style w:type="paragraph" w:styleId="TOC3">
    <w:name w:val="toc 3"/>
    <w:basedOn w:val="Normal"/>
    <w:next w:val="Normal"/>
    <w:uiPriority w:val="39"/>
    <w:unhideWhenUsed/>
    <w:rsid w:val="6126F065"/>
    <w:pPr>
      <w:spacing w:after="100"/>
      <w:ind w:left="440"/>
    </w:pPr>
  </w:style>
  <w:style w:type="paragraph" w:styleId="TOC4">
    <w:name w:val="toc 4"/>
    <w:basedOn w:val="Normal"/>
    <w:next w:val="Normal"/>
    <w:uiPriority w:val="39"/>
    <w:unhideWhenUsed/>
    <w:rsid w:val="6126F065"/>
    <w:pPr>
      <w:spacing w:after="100"/>
      <w:ind w:left="660"/>
    </w:pPr>
  </w:style>
  <w:style w:type="paragraph" w:styleId="TOC5">
    <w:name w:val="toc 5"/>
    <w:basedOn w:val="Normal"/>
    <w:next w:val="Normal"/>
    <w:uiPriority w:val="39"/>
    <w:unhideWhenUsed/>
    <w:rsid w:val="6126F065"/>
    <w:pPr>
      <w:spacing w:after="100"/>
      <w:ind w:left="880"/>
    </w:pPr>
  </w:style>
  <w:style w:type="paragraph" w:styleId="TOC6">
    <w:name w:val="toc 6"/>
    <w:basedOn w:val="Normal"/>
    <w:next w:val="Normal"/>
    <w:uiPriority w:val="39"/>
    <w:unhideWhenUsed/>
    <w:rsid w:val="6126F065"/>
    <w:pPr>
      <w:spacing w:after="100"/>
      <w:ind w:left="1100"/>
    </w:pPr>
  </w:style>
  <w:style w:type="paragraph" w:styleId="TOC7">
    <w:name w:val="toc 7"/>
    <w:basedOn w:val="Normal"/>
    <w:next w:val="Normal"/>
    <w:uiPriority w:val="39"/>
    <w:unhideWhenUsed/>
    <w:rsid w:val="6126F065"/>
    <w:pPr>
      <w:spacing w:after="100"/>
      <w:ind w:left="1320"/>
    </w:pPr>
  </w:style>
  <w:style w:type="paragraph" w:styleId="TOC8">
    <w:name w:val="toc 8"/>
    <w:basedOn w:val="Normal"/>
    <w:next w:val="Normal"/>
    <w:uiPriority w:val="39"/>
    <w:unhideWhenUsed/>
    <w:rsid w:val="6126F065"/>
    <w:pPr>
      <w:spacing w:after="100"/>
      <w:ind w:left="1540"/>
    </w:pPr>
  </w:style>
  <w:style w:type="paragraph" w:styleId="TOC9">
    <w:name w:val="toc 9"/>
    <w:basedOn w:val="Normal"/>
    <w:next w:val="Normal"/>
    <w:uiPriority w:val="39"/>
    <w:unhideWhenUsed/>
    <w:rsid w:val="6126F065"/>
    <w:pPr>
      <w:spacing w:after="100"/>
      <w:ind w:left="1760"/>
    </w:pPr>
  </w:style>
  <w:style w:type="paragraph" w:styleId="EndnoteText">
    <w:name w:val="endnote text"/>
    <w:basedOn w:val="Normal"/>
    <w:link w:val="EndnoteTextChar"/>
    <w:uiPriority w:val="99"/>
    <w:semiHidden/>
    <w:unhideWhenUsed/>
    <w:rsid w:val="6126F065"/>
    <w:pPr>
      <w:spacing w:after="0"/>
    </w:pPr>
    <w:rPr>
      <w:sz w:val="20"/>
      <w:szCs w:val="20"/>
    </w:rPr>
  </w:style>
  <w:style w:type="character" w:styleId="EndnoteTextChar" w:customStyle="1">
    <w:name w:val="Endnote Text Char"/>
    <w:basedOn w:val="DefaultParagraphFont"/>
    <w:link w:val="EndnoteText"/>
    <w:uiPriority w:val="99"/>
    <w:semiHidden/>
    <w:rsid w:val="6126F065"/>
    <w:rPr>
      <w:noProof w:val="0"/>
      <w:sz w:val="20"/>
      <w:szCs w:val="20"/>
      <w:lang w:val="en-GB"/>
    </w:rPr>
  </w:style>
  <w:style w:type="paragraph" w:styleId="Footer">
    <w:name w:val="footer"/>
    <w:basedOn w:val="Normal"/>
    <w:link w:val="FooterChar"/>
    <w:uiPriority w:val="99"/>
    <w:unhideWhenUsed/>
    <w:rsid w:val="6126F065"/>
    <w:pPr>
      <w:tabs>
        <w:tab w:val="center" w:pos="4680"/>
        <w:tab w:val="right" w:pos="9360"/>
      </w:tabs>
      <w:spacing w:after="0"/>
    </w:pPr>
  </w:style>
  <w:style w:type="character" w:styleId="FooterChar" w:customStyle="1">
    <w:name w:val="Footer Char"/>
    <w:basedOn w:val="DefaultParagraphFont"/>
    <w:link w:val="Footer"/>
    <w:uiPriority w:val="99"/>
    <w:rsid w:val="6126F065"/>
    <w:rPr>
      <w:noProof w:val="0"/>
      <w:lang w:val="en-GB"/>
    </w:rPr>
  </w:style>
  <w:style w:type="paragraph" w:styleId="FootnoteText">
    <w:name w:val="footnote text"/>
    <w:basedOn w:val="Normal"/>
    <w:link w:val="FootnoteTextChar"/>
    <w:uiPriority w:val="99"/>
    <w:semiHidden/>
    <w:unhideWhenUsed/>
    <w:rsid w:val="6126F065"/>
    <w:pPr>
      <w:spacing w:after="0"/>
    </w:pPr>
    <w:rPr>
      <w:sz w:val="20"/>
      <w:szCs w:val="20"/>
    </w:rPr>
  </w:style>
  <w:style w:type="character" w:styleId="FootnoteTextChar" w:customStyle="1">
    <w:name w:val="Footnote Text Char"/>
    <w:basedOn w:val="DefaultParagraphFont"/>
    <w:link w:val="FootnoteText"/>
    <w:uiPriority w:val="99"/>
    <w:semiHidden/>
    <w:rsid w:val="6126F065"/>
    <w:rPr>
      <w:noProof w:val="0"/>
      <w:sz w:val="20"/>
      <w:szCs w:val="20"/>
      <w:lang w:val="en-GB"/>
    </w:rPr>
  </w:style>
  <w:style w:type="paragraph" w:styleId="Header">
    <w:name w:val="header"/>
    <w:basedOn w:val="Normal"/>
    <w:link w:val="HeaderChar"/>
    <w:uiPriority w:val="99"/>
    <w:unhideWhenUsed/>
    <w:rsid w:val="6126F065"/>
    <w:pPr>
      <w:tabs>
        <w:tab w:val="center" w:pos="4680"/>
        <w:tab w:val="right" w:pos="9360"/>
      </w:tabs>
      <w:spacing w:after="0"/>
    </w:pPr>
  </w:style>
  <w:style w:type="character" w:styleId="HeaderChar" w:customStyle="1">
    <w:name w:val="Header Char"/>
    <w:basedOn w:val="DefaultParagraphFont"/>
    <w:link w:val="Header"/>
    <w:uiPriority w:val="99"/>
    <w:rsid w:val="6126F065"/>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Awais Amjad</dc:creator>
  <keywords/>
  <dc:description/>
  <lastModifiedBy>Zayna Zubair Ahmed</lastModifiedBy>
  <revision>100</revision>
  <dcterms:created xsi:type="dcterms:W3CDTF">2024-05-28T00:32:00.0000000Z</dcterms:created>
  <dcterms:modified xsi:type="dcterms:W3CDTF">2024-05-28T11:07:09.9819581Z</dcterms:modified>
</coreProperties>
</file>